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4F2F5"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LAB 4-1</w:t>
      </w:r>
    </w:p>
    <w:p w14:paraId="0DD987E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sz w:val="28"/>
          <w:szCs w:val="28"/>
        </w:rPr>
        <w:t>Compression Techniques</w:t>
      </w:r>
    </w:p>
    <w:p w14:paraId="6D3EABA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______________________________________________________________________</w:t>
      </w:r>
    </w:p>
    <w:p w14:paraId="184B717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E550978" w14:textId="77777777" w:rsidR="00D370B7" w:rsidRDefault="00D370B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F5914A9" w14:textId="606E2E9E" w:rsidR="00D370B7" w:rsidRPr="00747570" w:rsidRDefault="00D370B7" w:rsidP="00D37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Walkthrough</w:t>
      </w:r>
    </w:p>
    <w:p w14:paraId="777A8FF3" w14:textId="77777777" w:rsidR="00D370B7" w:rsidRDefault="00D370B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3F16772" w14:textId="69B270AA" w:rsidR="00D370B7" w:rsidRDefault="00747570"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We’re going to practice </w:t>
      </w:r>
      <w:r w:rsidR="004766C0">
        <w:rPr>
          <w:rFonts w:ascii="Helvetica" w:hAnsi="Helvetica" w:cs="Helvetica"/>
          <w:bCs/>
        </w:rPr>
        <w:t>compressing files using Terminal.  First create a new directory on your Desktop cal</w:t>
      </w:r>
      <w:r w:rsidR="00F00332">
        <w:rPr>
          <w:rFonts w:ascii="Helvetica" w:hAnsi="Helvetica" w:cs="Helvetica"/>
          <w:bCs/>
        </w:rPr>
        <w:t>led lab_4.  Copy all the</w:t>
      </w:r>
      <w:r w:rsidR="004766C0">
        <w:rPr>
          <w:rFonts w:ascii="Helvetica" w:hAnsi="Helvetica" w:cs="Helvetica"/>
          <w:bCs/>
        </w:rPr>
        <w:t xml:space="preserve"> </w:t>
      </w:r>
      <w:proofErr w:type="spellStart"/>
      <w:r w:rsidR="004766C0">
        <w:rPr>
          <w:rFonts w:ascii="Helvetica" w:hAnsi="Helvetica" w:cs="Helvetica"/>
          <w:bCs/>
        </w:rPr>
        <w:t>pdf</w:t>
      </w:r>
      <w:proofErr w:type="spellEnd"/>
      <w:r w:rsidR="004766C0">
        <w:rPr>
          <w:rFonts w:ascii="Helvetica" w:hAnsi="Helvetica" w:cs="Helvetica"/>
          <w:bCs/>
        </w:rPr>
        <w:t xml:space="preserve"> files </w:t>
      </w:r>
      <w:r w:rsidR="00F00332">
        <w:rPr>
          <w:rFonts w:ascii="Helvetica" w:hAnsi="Helvetica" w:cs="Helvetica"/>
          <w:bCs/>
        </w:rPr>
        <w:t xml:space="preserve">for the first four lectures </w:t>
      </w:r>
      <w:r w:rsidR="004766C0">
        <w:rPr>
          <w:rFonts w:ascii="Helvetica" w:hAnsi="Helvetica" w:cs="Helvetica"/>
          <w:bCs/>
        </w:rPr>
        <w:t xml:space="preserve">to this new directory.  </w:t>
      </w:r>
      <w:r w:rsidR="00583194">
        <w:rPr>
          <w:rFonts w:ascii="Helvetica" w:hAnsi="Helvetica" w:cs="Helvetica"/>
          <w:bCs/>
        </w:rPr>
        <w:t xml:space="preserve">Feel free to do this in the GUI.  </w:t>
      </w:r>
      <w:r w:rsidR="00F50419">
        <w:rPr>
          <w:rFonts w:ascii="Helvetica" w:hAnsi="Helvetica" w:cs="Helvetica"/>
          <w:bCs/>
        </w:rPr>
        <w:t xml:space="preserve">As you’ll see, these aren’t the best examples compression-wise but it will work fine for our purposes.  </w:t>
      </w:r>
      <w:r w:rsidR="00583194">
        <w:rPr>
          <w:rFonts w:ascii="Helvetica" w:hAnsi="Helvetica" w:cs="Helvetica"/>
          <w:bCs/>
        </w:rPr>
        <w:t>Now open Terminal.  Navigate to the newly created lab_4 directory.  Perform a long-format list of the directory:</w:t>
      </w:r>
    </w:p>
    <w:p w14:paraId="3898E2FB"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7777EC5" w14:textId="7F907375" w:rsidR="00583194" w:rsidRPr="00EE41A7" w:rsidRDefault="00583194" w:rsidP="00EE4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hanging="1120"/>
        <w:rPr>
          <w:rFonts w:ascii="Helvetica" w:hAnsi="Helvetica" w:cs="Helvetica"/>
          <w:bCs/>
          <w:i/>
          <w:color w:val="3366FF"/>
        </w:rPr>
      </w:pPr>
      <w:proofErr w:type="spellStart"/>
      <w:proofErr w:type="gramStart"/>
      <w:r w:rsidRPr="00EE41A7">
        <w:rPr>
          <w:rFonts w:ascii="Helvetica" w:hAnsi="Helvetica" w:cs="Helvetica"/>
          <w:bCs/>
          <w:i/>
          <w:color w:val="3366FF"/>
        </w:rPr>
        <w:t>ls</w:t>
      </w:r>
      <w:proofErr w:type="spellEnd"/>
      <w:proofErr w:type="gramEnd"/>
      <w:r w:rsidRPr="00EE41A7">
        <w:rPr>
          <w:rFonts w:ascii="Helvetica" w:hAnsi="Helvetica" w:cs="Helvetica"/>
          <w:bCs/>
          <w:i/>
          <w:color w:val="3366FF"/>
        </w:rPr>
        <w:t xml:space="preserve"> -l</w:t>
      </w:r>
    </w:p>
    <w:p w14:paraId="56D2F0EF"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8350D92" w14:textId="18841BB6"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You should see output similar to the following:</w:t>
      </w:r>
    </w:p>
    <w:p w14:paraId="63AA54CD"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840412E" w14:textId="77777777" w:rsidR="00583194" w:rsidRP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32088484 Jan 30 23:39 nss_day1.pdf</w:t>
      </w:r>
    </w:p>
    <w:p w14:paraId="3411546F" w14:textId="77777777" w:rsidR="00583194" w:rsidRP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3135145 Feb  2 11:15 nss_day2.pdf</w:t>
      </w:r>
    </w:p>
    <w:p w14:paraId="17E0EE2F" w14:textId="77777777" w:rsidR="00583194" w:rsidRP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7119996 Feb  4 13:02 nss_day3.pdf</w:t>
      </w:r>
    </w:p>
    <w:p w14:paraId="2B1E3BF8" w14:textId="77777777" w:rsid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7707235 Feb  7 21:54 nss_day4.pdf</w:t>
      </w:r>
    </w:p>
    <w:p w14:paraId="41EF6A17" w14:textId="77777777" w:rsidR="00583194" w:rsidRDefault="00583194"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8C5DBC2" w14:textId="2B0A661E" w:rsidR="00583194" w:rsidRDefault="00583194"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As you know from lab 2, the 5</w:t>
      </w:r>
      <w:r w:rsidRPr="00583194">
        <w:rPr>
          <w:rFonts w:ascii="Helvetica" w:hAnsi="Helvetica" w:cs="Helvetica"/>
          <w:bCs/>
          <w:vertAlign w:val="superscript"/>
        </w:rPr>
        <w:t>th</w:t>
      </w:r>
      <w:r>
        <w:rPr>
          <w:rFonts w:ascii="Helvetica" w:hAnsi="Helvetica" w:cs="Helvetica"/>
          <w:bCs/>
        </w:rPr>
        <w:t xml:space="preserve"> column is the size of the files in bytes.  So nss_day1.pdf is 32,088,484 bytes large.  Diving this number by 1024 we can find the size of the file in kilobytes, </w:t>
      </w:r>
      <w:r w:rsidR="00C574BD">
        <w:rPr>
          <w:rFonts w:ascii="Helvetica" w:hAnsi="Helvetica" w:cs="Helvetica"/>
          <w:bCs/>
        </w:rPr>
        <w:t xml:space="preserve">31,340KB.  If we divide that number by 1024 we can find the size of the file in megabytes, 31MB.  If you dislike doing math like I do you can easily find the file size by using the du command.  </w:t>
      </w:r>
      <w:r w:rsidR="00755366">
        <w:rPr>
          <w:rFonts w:ascii="Helvetica" w:hAnsi="Helvetica" w:cs="Helvetica"/>
          <w:bCs/>
        </w:rPr>
        <w:t>To find the size of each file and the sum total in kilobytes type:</w:t>
      </w:r>
    </w:p>
    <w:p w14:paraId="3EC9A923" w14:textId="77777777" w:rsidR="00C574BD" w:rsidRDefault="00C574BD"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96A86EB" w14:textId="3B5F0BA5" w:rsidR="00C574BD" w:rsidRPr="00EE41A7" w:rsidRDefault="00C574BD"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i/>
          <w:color w:val="3366FF"/>
        </w:rPr>
      </w:pPr>
      <w:proofErr w:type="gramStart"/>
      <w:r w:rsidRPr="00EE41A7">
        <w:rPr>
          <w:rFonts w:ascii="Helvetica" w:hAnsi="Helvetica" w:cs="Helvetica"/>
          <w:bCs/>
          <w:i/>
          <w:color w:val="3366FF"/>
        </w:rPr>
        <w:t>du</w:t>
      </w:r>
      <w:proofErr w:type="gramEnd"/>
      <w:r w:rsidRPr="00EE41A7">
        <w:rPr>
          <w:rFonts w:ascii="Helvetica" w:hAnsi="Helvetica" w:cs="Helvetica"/>
          <w:bCs/>
          <w:i/>
          <w:color w:val="3366FF"/>
        </w:rPr>
        <w:t xml:space="preserve"> -</w:t>
      </w:r>
      <w:proofErr w:type="spellStart"/>
      <w:r w:rsidRPr="00EE41A7">
        <w:rPr>
          <w:rFonts w:ascii="Helvetica" w:hAnsi="Helvetica" w:cs="Helvetica"/>
          <w:bCs/>
          <w:i/>
          <w:color w:val="3366FF"/>
        </w:rPr>
        <w:t>ak</w:t>
      </w:r>
      <w:proofErr w:type="spellEnd"/>
    </w:p>
    <w:p w14:paraId="1F27C36D"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78BFC87" w14:textId="04C95A67" w:rsidR="00755366" w:rsidRDefault="0075536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You’ll see output similar to the following:</w:t>
      </w:r>
    </w:p>
    <w:p w14:paraId="40046CA9" w14:textId="77777777" w:rsidR="00755366" w:rsidRDefault="0075536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2EB7BCF" w14:textId="1064D92F"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755366">
        <w:rPr>
          <w:rFonts w:ascii="Helvetica" w:hAnsi="Helvetica" w:cs="Helvetica"/>
          <w:bCs/>
        </w:rPr>
        <w:t>MacBook-Pro</w:t>
      </w:r>
      <w:proofErr w:type="gramStart"/>
      <w:r w:rsidRPr="00755366">
        <w:rPr>
          <w:rFonts w:ascii="Helvetica" w:hAnsi="Helvetica" w:cs="Helvetica"/>
          <w:bCs/>
        </w:rPr>
        <w:t>:lab</w:t>
      </w:r>
      <w:proofErr w:type="gramEnd"/>
      <w:r w:rsidRPr="00755366">
        <w:rPr>
          <w:rFonts w:ascii="Helvetica" w:hAnsi="Helvetica" w:cs="Helvetica"/>
          <w:bCs/>
        </w:rPr>
        <w:t>_4 jrobertknight2$ du -</w:t>
      </w:r>
      <w:proofErr w:type="spellStart"/>
      <w:r w:rsidRPr="00755366">
        <w:rPr>
          <w:rFonts w:ascii="Helvetica" w:hAnsi="Helvetica" w:cs="Helvetica"/>
          <w:bCs/>
        </w:rPr>
        <w:t>ak</w:t>
      </w:r>
      <w:proofErr w:type="spellEnd"/>
    </w:p>
    <w:p w14:paraId="3EF98C3E"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31340</w:t>
      </w:r>
      <w:r w:rsidRPr="00755366">
        <w:rPr>
          <w:rFonts w:ascii="Helvetica" w:hAnsi="Helvetica" w:cs="Helvetica"/>
          <w:bCs/>
        </w:rPr>
        <w:tab/>
        <w:t>./</w:t>
      </w:r>
      <w:proofErr w:type="gramEnd"/>
      <w:r w:rsidRPr="00755366">
        <w:rPr>
          <w:rFonts w:ascii="Helvetica" w:hAnsi="Helvetica" w:cs="Helvetica"/>
          <w:bCs/>
        </w:rPr>
        <w:t>nss_day1.pdf</w:t>
      </w:r>
    </w:p>
    <w:p w14:paraId="0685EA6A"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3064</w:t>
      </w:r>
      <w:r w:rsidRPr="00755366">
        <w:rPr>
          <w:rFonts w:ascii="Helvetica" w:hAnsi="Helvetica" w:cs="Helvetica"/>
          <w:bCs/>
        </w:rPr>
        <w:tab/>
        <w:t>./</w:t>
      </w:r>
      <w:proofErr w:type="gramEnd"/>
      <w:r w:rsidRPr="00755366">
        <w:rPr>
          <w:rFonts w:ascii="Helvetica" w:hAnsi="Helvetica" w:cs="Helvetica"/>
          <w:bCs/>
        </w:rPr>
        <w:t>nss_day2.pdf</w:t>
      </w:r>
    </w:p>
    <w:p w14:paraId="5A7E8759"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6956</w:t>
      </w:r>
      <w:r w:rsidRPr="00755366">
        <w:rPr>
          <w:rFonts w:ascii="Helvetica" w:hAnsi="Helvetica" w:cs="Helvetica"/>
          <w:bCs/>
        </w:rPr>
        <w:tab/>
        <w:t>./</w:t>
      </w:r>
      <w:proofErr w:type="gramEnd"/>
      <w:r w:rsidRPr="00755366">
        <w:rPr>
          <w:rFonts w:ascii="Helvetica" w:hAnsi="Helvetica" w:cs="Helvetica"/>
          <w:bCs/>
        </w:rPr>
        <w:t>nss_day3.pdf</w:t>
      </w:r>
    </w:p>
    <w:p w14:paraId="431B4CEE"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7528</w:t>
      </w:r>
      <w:r w:rsidRPr="00755366">
        <w:rPr>
          <w:rFonts w:ascii="Helvetica" w:hAnsi="Helvetica" w:cs="Helvetica"/>
          <w:bCs/>
        </w:rPr>
        <w:tab/>
        <w:t>./</w:t>
      </w:r>
      <w:proofErr w:type="gramEnd"/>
      <w:r w:rsidRPr="00755366">
        <w:rPr>
          <w:rFonts w:ascii="Helvetica" w:hAnsi="Helvetica" w:cs="Helvetica"/>
          <w:bCs/>
        </w:rPr>
        <w:t>nss_day4.pdf</w:t>
      </w:r>
    </w:p>
    <w:p w14:paraId="09631A02"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48888</w:t>
      </w:r>
      <w:r w:rsidRPr="00755366">
        <w:rPr>
          <w:rFonts w:ascii="Helvetica" w:hAnsi="Helvetica" w:cs="Helvetica"/>
          <w:bCs/>
        </w:rPr>
        <w:tab/>
        <w:t>.</w:t>
      </w:r>
      <w:proofErr w:type="gramEnd"/>
    </w:p>
    <w:p w14:paraId="39E98682" w14:textId="1DE28EC6"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755366">
        <w:rPr>
          <w:rFonts w:ascii="Helvetica" w:hAnsi="Helvetica" w:cs="Helvetica"/>
          <w:bCs/>
        </w:rPr>
        <w:t>MacBook-Pro</w:t>
      </w:r>
      <w:proofErr w:type="gramStart"/>
      <w:r w:rsidRPr="00755366">
        <w:rPr>
          <w:rFonts w:ascii="Helvetica" w:hAnsi="Helvetica" w:cs="Helvetica"/>
          <w:bCs/>
        </w:rPr>
        <w:t>:lab</w:t>
      </w:r>
      <w:proofErr w:type="gramEnd"/>
      <w:r w:rsidRPr="00755366">
        <w:rPr>
          <w:rFonts w:ascii="Helvetica" w:hAnsi="Helvetica" w:cs="Helvetica"/>
          <w:bCs/>
        </w:rPr>
        <w:t xml:space="preserve">_4 jrobertknight2$ </w:t>
      </w:r>
    </w:p>
    <w:p w14:paraId="4EDA0384"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B9DE514" w14:textId="06321E10"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For the size in megabytes type:</w:t>
      </w:r>
    </w:p>
    <w:p w14:paraId="336A0AEE"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B7F7DF" w14:textId="79A22C6C" w:rsidR="00755366" w:rsidRPr="00EE41A7"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i/>
          <w:color w:val="3366FF"/>
        </w:rPr>
      </w:pPr>
      <w:proofErr w:type="gramStart"/>
      <w:r w:rsidRPr="00EE41A7">
        <w:rPr>
          <w:rFonts w:ascii="Helvetica" w:hAnsi="Helvetica" w:cs="Helvetica"/>
          <w:bCs/>
          <w:i/>
          <w:color w:val="3366FF"/>
        </w:rPr>
        <w:t>du</w:t>
      </w:r>
      <w:proofErr w:type="gramEnd"/>
      <w:r w:rsidRPr="00EE41A7">
        <w:rPr>
          <w:rFonts w:ascii="Helvetica" w:hAnsi="Helvetica" w:cs="Helvetica"/>
          <w:bCs/>
          <w:i/>
          <w:color w:val="3366FF"/>
        </w:rPr>
        <w:t xml:space="preserve"> –am</w:t>
      </w:r>
    </w:p>
    <w:p w14:paraId="6754F652"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7C269CB" w14:textId="38AF15F5"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lastRenderedPageBreak/>
        <w:t xml:space="preserve">You’ll see that the sum total of all the </w:t>
      </w:r>
      <w:proofErr w:type="spellStart"/>
      <w:r>
        <w:rPr>
          <w:rFonts w:ascii="Helvetica" w:hAnsi="Helvetica" w:cs="Helvetica"/>
          <w:bCs/>
        </w:rPr>
        <w:t>pdf</w:t>
      </w:r>
      <w:proofErr w:type="spellEnd"/>
      <w:r>
        <w:rPr>
          <w:rFonts w:ascii="Helvetica" w:hAnsi="Helvetica" w:cs="Helvetica"/>
          <w:bCs/>
        </w:rPr>
        <w:t xml:space="preserve"> files is about 48MB.  </w:t>
      </w:r>
      <w:r w:rsidR="00DF1C18">
        <w:rPr>
          <w:rFonts w:ascii="Helvetica" w:hAnsi="Helvetica" w:cs="Helvetica"/>
          <w:bCs/>
        </w:rPr>
        <w:t>Now that we have the total size of the files we can effectively compare various compression methods.</w:t>
      </w:r>
      <w:r w:rsidR="00DE529F">
        <w:rPr>
          <w:rFonts w:ascii="Helvetica" w:hAnsi="Helvetica" w:cs="Helvetica"/>
          <w:bCs/>
        </w:rPr>
        <w:t xml:space="preserve">  You’ll need to get the size of each compressed file after you make it.  </w:t>
      </w:r>
      <w:r w:rsidR="00DF1C18" w:rsidRPr="00DE529F">
        <w:rPr>
          <w:rFonts w:ascii="Helvetica" w:hAnsi="Helvetica" w:cs="Helvetica"/>
          <w:bCs/>
          <w:color w:val="FF0000"/>
        </w:rPr>
        <w:t>Before proceeding</w:t>
      </w:r>
      <w:r w:rsidR="001639DE" w:rsidRPr="00DE529F">
        <w:rPr>
          <w:rFonts w:ascii="Helvetica" w:hAnsi="Helvetica" w:cs="Helvetica"/>
          <w:bCs/>
          <w:color w:val="FF0000"/>
        </w:rPr>
        <w:t>,</w:t>
      </w:r>
      <w:r w:rsidR="00DF1C18" w:rsidRPr="00DE529F">
        <w:rPr>
          <w:rFonts w:ascii="Helvetica" w:hAnsi="Helvetica" w:cs="Helvetica"/>
          <w:bCs/>
          <w:color w:val="FF0000"/>
        </w:rPr>
        <w:t xml:space="preserve"> make sure you understand the difference </w:t>
      </w:r>
      <w:r w:rsidR="001639DE" w:rsidRPr="00DE529F">
        <w:rPr>
          <w:rFonts w:ascii="Helvetica" w:hAnsi="Helvetica" w:cs="Helvetica"/>
          <w:bCs/>
          <w:color w:val="FF0000"/>
        </w:rPr>
        <w:t>between the three different compression formats.</w:t>
      </w:r>
      <w:r w:rsidR="001639DE">
        <w:rPr>
          <w:rFonts w:ascii="Helvetica" w:hAnsi="Helvetica" w:cs="Helvetica"/>
          <w:bCs/>
        </w:rPr>
        <w:t xml:space="preserve">  </w:t>
      </w:r>
      <w:r w:rsidR="001639DE" w:rsidRPr="00DE529F">
        <w:rPr>
          <w:rFonts w:ascii="Helvetica" w:hAnsi="Helvetica" w:cs="Helvetica"/>
          <w:b/>
          <w:bCs/>
          <w:color w:val="FF0000"/>
        </w:rPr>
        <w:t>If you can’t answer that question go back to the notes and figure it out.  Do not proceed until you fully understand the purpose of each compression format (archive, format, and combined.)</w:t>
      </w:r>
    </w:p>
    <w:p w14:paraId="1CC5B413"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8A0FF2A" w14:textId="701BF915"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First we’re going to tar all the </w:t>
      </w:r>
      <w:proofErr w:type="spellStart"/>
      <w:r>
        <w:rPr>
          <w:rFonts w:ascii="Helvetica" w:hAnsi="Helvetica" w:cs="Helvetica"/>
          <w:bCs/>
        </w:rPr>
        <w:t>pdf</w:t>
      </w:r>
      <w:proofErr w:type="spellEnd"/>
      <w:r>
        <w:rPr>
          <w:rFonts w:ascii="Helvetica" w:hAnsi="Helvetica" w:cs="Helvetica"/>
          <w:bCs/>
        </w:rPr>
        <w:t xml:space="preserve"> files so that we have one single file.  </w:t>
      </w:r>
      <w:r w:rsidR="00ED6672">
        <w:rPr>
          <w:rFonts w:ascii="Helvetica" w:hAnsi="Helvetica" w:cs="Helvetica"/>
          <w:bCs/>
        </w:rPr>
        <w:t>The format for doing this is:</w:t>
      </w:r>
    </w:p>
    <w:p w14:paraId="473187B3" w14:textId="77777777" w:rsidR="00ED6672"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ED6672" w14:paraId="7D515B84" w14:textId="77777777" w:rsidTr="00ED6672">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449D3F" w14:textId="2BE0A0B1" w:rsid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cvf</w:t>
            </w:r>
            <w:proofErr w:type="spellEnd"/>
            <w:r>
              <w:rPr>
                <w:rFonts w:ascii="Helvetica" w:hAnsi="Helvetica" w:cs="Helvetica"/>
              </w:rPr>
              <w:t xml:space="preserve"> file.tar input1 input2 input3</w:t>
            </w:r>
          </w:p>
        </w:tc>
      </w:tr>
    </w:tbl>
    <w:p w14:paraId="7C0E4E13" w14:textId="77777777"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74D58FB" w14:textId="1C8FB421" w:rsidR="009376AD"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w:t>
      </w:r>
      <w:proofErr w:type="gramStart"/>
      <w:r>
        <w:rPr>
          <w:rFonts w:ascii="Helvetica" w:hAnsi="Helvetica" w:cs="Helvetica"/>
          <w:bCs/>
        </w:rPr>
        <w:t>where</w:t>
      </w:r>
      <w:proofErr w:type="gramEnd"/>
      <w:r>
        <w:rPr>
          <w:rFonts w:ascii="Helvetica" w:hAnsi="Helvetica" w:cs="Helvetica"/>
          <w:bCs/>
        </w:rPr>
        <w:t xml:space="preserve"> the inputs are the different files you are compressing.</w:t>
      </w:r>
    </w:p>
    <w:p w14:paraId="6AF0378B" w14:textId="77777777" w:rsidR="00ED6672"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741BE211" w14:textId="7A8DD1B4" w:rsidR="001639DE" w:rsidRPr="00EE41A7"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i/>
          <w:color w:val="3366FF"/>
        </w:rPr>
      </w:pPr>
      <w:proofErr w:type="gramStart"/>
      <w:r>
        <w:rPr>
          <w:rFonts w:ascii="Helvetica" w:hAnsi="Helvetica" w:cs="Helvetica"/>
          <w:bCs/>
          <w:i/>
          <w:color w:val="3366FF"/>
        </w:rPr>
        <w:t>tar</w:t>
      </w:r>
      <w:proofErr w:type="gramEnd"/>
      <w:r>
        <w:rPr>
          <w:rFonts w:ascii="Helvetica" w:hAnsi="Helvetica" w:cs="Helvetica"/>
          <w:bCs/>
          <w:i/>
          <w:color w:val="3366FF"/>
        </w:rPr>
        <w:t xml:space="preserve"> –</w:t>
      </w:r>
      <w:proofErr w:type="spellStart"/>
      <w:r>
        <w:rPr>
          <w:rFonts w:ascii="Helvetica" w:hAnsi="Helvetica" w:cs="Helvetica"/>
          <w:bCs/>
          <w:i/>
          <w:color w:val="3366FF"/>
        </w:rPr>
        <w:t>c</w:t>
      </w:r>
      <w:r w:rsidR="001639DE" w:rsidRPr="00EE41A7">
        <w:rPr>
          <w:rFonts w:ascii="Helvetica" w:hAnsi="Helvetica" w:cs="Helvetica"/>
          <w:bCs/>
          <w:i/>
          <w:color w:val="3366FF"/>
        </w:rPr>
        <w:t>vf</w:t>
      </w:r>
      <w:proofErr w:type="spellEnd"/>
      <w:r w:rsidR="001639DE" w:rsidRPr="00EE41A7">
        <w:rPr>
          <w:rFonts w:ascii="Helvetica" w:hAnsi="Helvetica" w:cs="Helvetica"/>
          <w:bCs/>
          <w:i/>
          <w:color w:val="3366FF"/>
        </w:rPr>
        <w:t xml:space="preserve"> lab4.tar nss_day1.pdf nss_day2.pdf nss_day3.pdf nss_day4.pdf</w:t>
      </w:r>
    </w:p>
    <w:p w14:paraId="0835ADAA" w14:textId="77777777"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4D555E7"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0E54106D" w14:textId="6311E236"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This will create a new file called lab4.tar </w:t>
      </w:r>
      <w:r w:rsidR="009376AD">
        <w:rPr>
          <w:rFonts w:ascii="Helvetica" w:hAnsi="Helvetica" w:cs="Helvetica"/>
          <w:bCs/>
        </w:rPr>
        <w:t xml:space="preserve">comprised of the </w:t>
      </w:r>
      <w:proofErr w:type="spellStart"/>
      <w:r w:rsidR="009376AD">
        <w:rPr>
          <w:rFonts w:ascii="Helvetica" w:hAnsi="Helvetica" w:cs="Helvetica"/>
          <w:bCs/>
        </w:rPr>
        <w:t>pdf</w:t>
      </w:r>
      <w:proofErr w:type="spellEnd"/>
      <w:r w:rsidR="009376AD">
        <w:rPr>
          <w:rFonts w:ascii="Helvetica" w:hAnsi="Helvetica" w:cs="Helvetica"/>
          <w:bCs/>
        </w:rPr>
        <w:t xml:space="preserve"> files.  Now get the size of the .tar file using the methods we used earlier.  Next we’re going to </w:t>
      </w:r>
      <w:proofErr w:type="spellStart"/>
      <w:r w:rsidR="009376AD">
        <w:rPr>
          <w:rFonts w:ascii="Helvetica" w:hAnsi="Helvetica" w:cs="Helvetica"/>
          <w:bCs/>
        </w:rPr>
        <w:t>gzip</w:t>
      </w:r>
      <w:proofErr w:type="spellEnd"/>
      <w:r w:rsidR="009376AD">
        <w:rPr>
          <w:rFonts w:ascii="Helvetica" w:hAnsi="Helvetica" w:cs="Helvetica"/>
          <w:bCs/>
        </w:rPr>
        <w:t xml:space="preserve"> the tar file.  There are a couple ways to do this.  First off we’re going to just use the </w:t>
      </w:r>
      <w:proofErr w:type="spellStart"/>
      <w:r w:rsidR="009376AD">
        <w:rPr>
          <w:rFonts w:ascii="Helvetica" w:hAnsi="Helvetica" w:cs="Helvetica"/>
          <w:bCs/>
        </w:rPr>
        <w:t>gzip</w:t>
      </w:r>
      <w:proofErr w:type="spellEnd"/>
      <w:r w:rsidR="009376AD">
        <w:rPr>
          <w:rFonts w:ascii="Helvetica" w:hAnsi="Helvetica" w:cs="Helvetica"/>
          <w:bCs/>
        </w:rPr>
        <w:t xml:space="preserve"> command.  </w:t>
      </w:r>
    </w:p>
    <w:p w14:paraId="5044497E"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710EDF8"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46DBC00" w14:textId="00F80CD5" w:rsidR="009376AD" w:rsidRPr="00EE41A7"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spellStart"/>
      <w:proofErr w:type="gramStart"/>
      <w:r w:rsidRPr="00EE41A7">
        <w:rPr>
          <w:rFonts w:ascii="Helvetica" w:hAnsi="Helvetica" w:cs="Helvetica"/>
          <w:bCs/>
          <w:i/>
          <w:color w:val="3366FF"/>
        </w:rPr>
        <w:t>gzip</w:t>
      </w:r>
      <w:proofErr w:type="spellEnd"/>
      <w:proofErr w:type="gramEnd"/>
      <w:r w:rsidRPr="00EE41A7">
        <w:rPr>
          <w:rFonts w:ascii="Helvetica" w:hAnsi="Helvetica" w:cs="Helvetica"/>
          <w:bCs/>
          <w:i/>
          <w:color w:val="3366FF"/>
        </w:rPr>
        <w:t xml:space="preserve"> lab4.tar</w:t>
      </w:r>
    </w:p>
    <w:p w14:paraId="50D204DF"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411B3AF" w14:textId="77777777" w:rsidR="009376AD" w:rsidRPr="00755366"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84E96D4" w14:textId="4AF8F054" w:rsidR="00C574BD" w:rsidRDefault="00850473"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This creates a new file called lab4.tar.gz.  </w:t>
      </w:r>
      <w:r w:rsidR="00B70978">
        <w:rPr>
          <w:rFonts w:ascii="Helvetica" w:hAnsi="Helvetica" w:cs="Helvetica"/>
          <w:bCs/>
        </w:rPr>
        <w:t xml:space="preserve">Looking at the size we can see that the </w:t>
      </w:r>
      <w:proofErr w:type="spellStart"/>
      <w:r w:rsidR="00B70978">
        <w:rPr>
          <w:rFonts w:ascii="Helvetica" w:hAnsi="Helvetica" w:cs="Helvetica"/>
          <w:bCs/>
        </w:rPr>
        <w:t>gzipped</w:t>
      </w:r>
      <w:proofErr w:type="spellEnd"/>
      <w:r w:rsidR="00B70978">
        <w:rPr>
          <w:rFonts w:ascii="Helvetica" w:hAnsi="Helvetica" w:cs="Helvetica"/>
          <w:bCs/>
        </w:rPr>
        <w:t xml:space="preserve"> file is about the same size as the .tar file by itself.  In fact it’s a few bytes larger.  The explanation for this can be found in the manual for </w:t>
      </w:r>
      <w:proofErr w:type="spellStart"/>
      <w:r w:rsidR="00B70978">
        <w:rPr>
          <w:rFonts w:ascii="Helvetica" w:hAnsi="Helvetica" w:cs="Helvetica"/>
          <w:bCs/>
        </w:rPr>
        <w:t>gzip</w:t>
      </w:r>
      <w:proofErr w:type="spellEnd"/>
      <w:r w:rsidR="00B70978">
        <w:rPr>
          <w:rFonts w:ascii="Helvetica" w:hAnsi="Helvetica" w:cs="Helvetica"/>
          <w:bCs/>
        </w:rPr>
        <w:t xml:space="preserve">.  </w:t>
      </w:r>
    </w:p>
    <w:p w14:paraId="6D46AA1C" w14:textId="77777777"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289F9B" w14:textId="1B2E0CB8" w:rsidR="00B70978" w:rsidRPr="00B70978" w:rsidRDefault="00B70978" w:rsidP="00B7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Helvetica" w:hAnsi="Helvetica" w:cs="Helvetica"/>
          <w:bCs/>
          <w:i/>
        </w:rPr>
      </w:pPr>
      <w:r>
        <w:rPr>
          <w:rFonts w:ascii="Helvetica" w:hAnsi="Helvetica" w:cs="Helvetica"/>
          <w:bCs/>
          <w:i/>
        </w:rPr>
        <w:t>“</w:t>
      </w:r>
      <w:r w:rsidRPr="00B70978">
        <w:rPr>
          <w:rFonts w:ascii="Helvetica" w:hAnsi="Helvetica" w:cs="Helvetica"/>
          <w:bCs/>
          <w:i/>
        </w:rPr>
        <w:t xml:space="preserve">Compression is always performed, </w:t>
      </w:r>
      <w:proofErr w:type="gramStart"/>
      <w:r w:rsidRPr="00B70978">
        <w:rPr>
          <w:rFonts w:ascii="Helvetica" w:hAnsi="Helvetica" w:cs="Helvetica"/>
          <w:bCs/>
          <w:i/>
        </w:rPr>
        <w:t>even  if</w:t>
      </w:r>
      <w:proofErr w:type="gramEnd"/>
      <w:r w:rsidRPr="00B70978">
        <w:rPr>
          <w:rFonts w:ascii="Helvetica" w:hAnsi="Helvetica" w:cs="Helvetica"/>
          <w:bCs/>
          <w:i/>
        </w:rPr>
        <w:t xml:space="preserve">  the  compressed  file  is  slightly larger than the original. The worst case expansion is a few bytes for the </w:t>
      </w:r>
      <w:proofErr w:type="spellStart"/>
      <w:r w:rsidRPr="00B70978">
        <w:rPr>
          <w:rFonts w:ascii="Helvetica" w:hAnsi="Helvetica" w:cs="Helvetica"/>
          <w:bCs/>
          <w:i/>
        </w:rPr>
        <w:t>gzip</w:t>
      </w:r>
      <w:proofErr w:type="spellEnd"/>
      <w:r w:rsidRPr="00B70978">
        <w:rPr>
          <w:rFonts w:ascii="Helvetica" w:hAnsi="Helvetica" w:cs="Helvetica"/>
          <w:bCs/>
          <w:i/>
        </w:rPr>
        <w:t xml:space="preserve"> file header, plus 5 bytes every 32K block, or an expansion ratio of 0.015% for </w:t>
      </w:r>
      <w:proofErr w:type="gramStart"/>
      <w:r w:rsidRPr="00B70978">
        <w:rPr>
          <w:rFonts w:ascii="Helvetica" w:hAnsi="Helvetica" w:cs="Helvetica"/>
          <w:bCs/>
          <w:i/>
        </w:rPr>
        <w:t>large  files</w:t>
      </w:r>
      <w:proofErr w:type="gramEnd"/>
      <w:r w:rsidRPr="00B70978">
        <w:rPr>
          <w:rFonts w:ascii="Helvetica" w:hAnsi="Helvetica" w:cs="Helvetica"/>
          <w:bCs/>
          <w:i/>
        </w:rPr>
        <w:t xml:space="preserve">.  </w:t>
      </w:r>
      <w:proofErr w:type="gramStart"/>
      <w:r w:rsidRPr="00B70978">
        <w:rPr>
          <w:rFonts w:ascii="Helvetica" w:hAnsi="Helvetica" w:cs="Helvetica"/>
          <w:bCs/>
          <w:i/>
        </w:rPr>
        <w:t>Note  that</w:t>
      </w:r>
      <w:proofErr w:type="gramEnd"/>
      <w:r w:rsidRPr="00B70978">
        <w:rPr>
          <w:rFonts w:ascii="Helvetica" w:hAnsi="Helvetica" w:cs="Helvetica"/>
          <w:bCs/>
          <w:i/>
        </w:rPr>
        <w:t xml:space="preserve">  the  actual number of used disk blocks almost never increases.</w:t>
      </w:r>
      <w:r>
        <w:rPr>
          <w:rFonts w:ascii="Helvetica" w:hAnsi="Helvetica" w:cs="Helvetica"/>
          <w:bCs/>
          <w:i/>
        </w:rPr>
        <w:t>”</w:t>
      </w:r>
    </w:p>
    <w:p w14:paraId="09FD0D59" w14:textId="77777777" w:rsidR="00C574BD" w:rsidRDefault="00C574BD"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01188ED" w14:textId="6DA76C21"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Basically, while the size looks the same because of the header info, it is actually using less space on the disk.  It’s just one of those weird things you have to deal with sometimes.  </w:t>
      </w:r>
    </w:p>
    <w:p w14:paraId="2BBEB7A0" w14:textId="77777777"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F61504D" w14:textId="0D5D3503"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Because </w:t>
      </w:r>
      <w:proofErr w:type="spellStart"/>
      <w:r>
        <w:rPr>
          <w:rFonts w:ascii="Helvetica" w:hAnsi="Helvetica" w:cs="Helvetica"/>
          <w:bCs/>
        </w:rPr>
        <w:t>gzip</w:t>
      </w:r>
      <w:proofErr w:type="spellEnd"/>
      <w:r>
        <w:rPr>
          <w:rFonts w:ascii="Helvetica" w:hAnsi="Helvetica" w:cs="Helvetica"/>
          <w:bCs/>
        </w:rPr>
        <w:t xml:space="preserve"> is used in conjunction with tar so often, support for </w:t>
      </w:r>
      <w:proofErr w:type="spellStart"/>
      <w:r>
        <w:rPr>
          <w:rFonts w:ascii="Helvetica" w:hAnsi="Helvetica" w:cs="Helvetica"/>
          <w:bCs/>
        </w:rPr>
        <w:t>gzip</w:t>
      </w:r>
      <w:proofErr w:type="spellEnd"/>
      <w:r>
        <w:rPr>
          <w:rFonts w:ascii="Helvetica" w:hAnsi="Helvetica" w:cs="Helvetica"/>
          <w:bCs/>
        </w:rPr>
        <w:t xml:space="preserve"> was built into the tar program.  We could have added the “z” option in the tar command to </w:t>
      </w:r>
      <w:proofErr w:type="spellStart"/>
      <w:r>
        <w:rPr>
          <w:rFonts w:ascii="Helvetica" w:hAnsi="Helvetica" w:cs="Helvetica"/>
          <w:bCs/>
        </w:rPr>
        <w:t>gzip</w:t>
      </w:r>
      <w:proofErr w:type="spellEnd"/>
      <w:r>
        <w:rPr>
          <w:rFonts w:ascii="Helvetica" w:hAnsi="Helvetica" w:cs="Helvetica"/>
          <w:bCs/>
        </w:rPr>
        <w:t xml:space="preserve"> the file immediately after tar-</w:t>
      </w:r>
      <w:proofErr w:type="spellStart"/>
      <w:r>
        <w:rPr>
          <w:rFonts w:ascii="Helvetica" w:hAnsi="Helvetica" w:cs="Helvetica"/>
          <w:bCs/>
        </w:rPr>
        <w:t>ing</w:t>
      </w:r>
      <w:proofErr w:type="spellEnd"/>
      <w:r>
        <w:rPr>
          <w:rFonts w:ascii="Helvetica" w:hAnsi="Helvetica" w:cs="Helvetica"/>
          <w:bCs/>
        </w:rPr>
        <w:t xml:space="preserve"> it.  Also note that once the tar file is </w:t>
      </w:r>
      <w:proofErr w:type="spellStart"/>
      <w:r>
        <w:rPr>
          <w:rFonts w:ascii="Helvetica" w:hAnsi="Helvetica" w:cs="Helvetica"/>
          <w:bCs/>
        </w:rPr>
        <w:t>gzipped</w:t>
      </w:r>
      <w:proofErr w:type="spellEnd"/>
      <w:r>
        <w:rPr>
          <w:rFonts w:ascii="Helvetica" w:hAnsi="Helvetica" w:cs="Helvetica"/>
          <w:bCs/>
        </w:rPr>
        <w:t xml:space="preserve"> we no longer have the tar file by itself.  Now we need to decompress lab4.tar.gz.  </w:t>
      </w:r>
    </w:p>
    <w:p w14:paraId="4E97528F" w14:textId="77777777"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F5CA00" w14:textId="77777777" w:rsidR="00C574BD" w:rsidRDefault="00C574BD"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C777AD" w14:textId="5C433D26" w:rsidR="00EB5F6F" w:rsidRPr="00EE41A7"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spellStart"/>
      <w:proofErr w:type="gramStart"/>
      <w:r w:rsidRPr="00EE41A7">
        <w:rPr>
          <w:rFonts w:ascii="Helvetica" w:hAnsi="Helvetica" w:cs="Helvetica"/>
          <w:bCs/>
          <w:i/>
          <w:color w:val="3366FF"/>
        </w:rPr>
        <w:t>gunzip</w:t>
      </w:r>
      <w:proofErr w:type="spellEnd"/>
      <w:proofErr w:type="gramEnd"/>
      <w:r w:rsidRPr="00EE41A7">
        <w:rPr>
          <w:rFonts w:ascii="Helvetica" w:hAnsi="Helvetica" w:cs="Helvetica"/>
          <w:bCs/>
          <w:i/>
          <w:color w:val="3366FF"/>
        </w:rPr>
        <w:t xml:space="preserve"> lab4.tar.gz</w:t>
      </w:r>
    </w:p>
    <w:p w14:paraId="2A5CB6E5" w14:textId="77777777" w:rsidR="0098752A" w:rsidRDefault="0098752A"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1E127C3" w14:textId="77777777" w:rsidR="0098752A" w:rsidRDefault="0098752A"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A366C35" w14:textId="77777777" w:rsidR="00ED6672"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Now w</w:t>
      </w:r>
      <w:r w:rsidR="00ED6672">
        <w:rPr>
          <w:rFonts w:ascii="Helvetica" w:hAnsi="Helvetica" w:cs="Helvetica"/>
          <w:bCs/>
        </w:rPr>
        <w:t xml:space="preserve">e’re going to </w:t>
      </w:r>
      <w:proofErr w:type="spellStart"/>
      <w:r w:rsidR="00ED6672">
        <w:rPr>
          <w:rFonts w:ascii="Helvetica" w:hAnsi="Helvetica" w:cs="Helvetica"/>
          <w:bCs/>
        </w:rPr>
        <w:t>bzip</w:t>
      </w:r>
      <w:proofErr w:type="spellEnd"/>
      <w:r w:rsidR="00ED6672">
        <w:rPr>
          <w:rFonts w:ascii="Helvetica" w:hAnsi="Helvetica" w:cs="Helvetica"/>
          <w:bCs/>
        </w:rPr>
        <w:t xml:space="preserve"> the tar file using the following format:</w:t>
      </w:r>
    </w:p>
    <w:p w14:paraId="339217B4"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ED6672" w14:paraId="621B8FC9" w14:textId="77777777" w:rsidTr="00ED6672">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6A42491" w14:textId="77777777" w:rsid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bzip2</w:t>
            </w:r>
            <w:proofErr w:type="gramEnd"/>
            <w:r>
              <w:rPr>
                <w:rFonts w:ascii="Helvetica" w:hAnsi="Helvetica" w:cs="Helvetica"/>
              </w:rPr>
              <w:t xml:space="preserve"> file</w:t>
            </w:r>
          </w:p>
        </w:tc>
      </w:tr>
    </w:tbl>
    <w:p w14:paraId="1A8DB8B1" w14:textId="56680C4D"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  </w:t>
      </w:r>
    </w:p>
    <w:p w14:paraId="2DD41147" w14:textId="77777777" w:rsidR="00745C7F"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BA7AA08" w14:textId="140D0336" w:rsidR="00745C7F" w:rsidRPr="00EE41A7"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gramStart"/>
      <w:r w:rsidRPr="00EE41A7">
        <w:rPr>
          <w:rFonts w:ascii="Helvetica" w:hAnsi="Helvetica" w:cs="Helvetica"/>
          <w:bCs/>
          <w:i/>
          <w:color w:val="3366FF"/>
        </w:rPr>
        <w:t>bzip2</w:t>
      </w:r>
      <w:proofErr w:type="gramEnd"/>
      <w:r w:rsidRPr="00EE41A7">
        <w:rPr>
          <w:rFonts w:ascii="Helvetica" w:hAnsi="Helvetica" w:cs="Helvetica"/>
          <w:bCs/>
          <w:i/>
          <w:color w:val="3366FF"/>
        </w:rPr>
        <w:t xml:space="preserve"> lab4.tar</w:t>
      </w:r>
    </w:p>
    <w:p w14:paraId="49F328A1" w14:textId="77777777"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240F5CC" w14:textId="77777777" w:rsidR="00745C7F"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1228261" w14:textId="7F42CB65" w:rsidR="00745C7F"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This gives us lab4.tar.bz2.  Once again it appears that the file is slightly larger than the tar by itself.  The same explanation applies.  </w:t>
      </w:r>
    </w:p>
    <w:p w14:paraId="119ED77D" w14:textId="26FD317F" w:rsidR="00674219" w:rsidRDefault="00674219"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F34569D" w14:textId="77777777"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9D2DDF3" w14:textId="0141DCBE"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Now let’s zip the files:</w:t>
      </w:r>
    </w:p>
    <w:p w14:paraId="5133C68A"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ED6672" w14:paraId="55C757C9" w14:textId="77777777" w:rsidTr="00ED6672">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6BE18B9" w14:textId="77777777" w:rsid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zip</w:t>
            </w:r>
            <w:proofErr w:type="gramEnd"/>
            <w:r>
              <w:rPr>
                <w:rFonts w:ascii="Helvetica" w:hAnsi="Helvetica" w:cs="Helvetica"/>
              </w:rPr>
              <w:t xml:space="preserve"> file.zip input1 input2 input3</w:t>
            </w:r>
          </w:p>
        </w:tc>
      </w:tr>
    </w:tbl>
    <w:p w14:paraId="14BBBCAC"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9997F7B"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9599E94" w14:textId="72FC396C" w:rsidR="00ED6672" w:rsidRPr="00EE41A7"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gramStart"/>
      <w:r>
        <w:rPr>
          <w:rFonts w:ascii="Helvetica" w:hAnsi="Helvetica" w:cs="Helvetica"/>
          <w:bCs/>
          <w:i/>
          <w:color w:val="3366FF"/>
        </w:rPr>
        <w:t>zip</w:t>
      </w:r>
      <w:proofErr w:type="gramEnd"/>
      <w:r w:rsidRPr="00EE41A7">
        <w:rPr>
          <w:rFonts w:ascii="Helvetica" w:hAnsi="Helvetica" w:cs="Helvetica"/>
          <w:bCs/>
          <w:i/>
          <w:color w:val="3366FF"/>
        </w:rPr>
        <w:t xml:space="preserve"> </w:t>
      </w:r>
      <w:r>
        <w:rPr>
          <w:rFonts w:ascii="Helvetica" w:hAnsi="Helvetica" w:cs="Helvetica"/>
          <w:bCs/>
          <w:i/>
          <w:color w:val="3366FF"/>
        </w:rPr>
        <w:t>lab4.zip nss_day1.pdf nss_day2.pdf nss_day3.pdf nss_day4.pdf</w:t>
      </w:r>
    </w:p>
    <w:p w14:paraId="5B7F9282"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0BC611C"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5E63754" w14:textId="3141F64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Pretty straightforward, right?  You can zip folders but it requires a little more in the command.  See the note on that below in the next section.  </w:t>
      </w:r>
    </w:p>
    <w:p w14:paraId="2BE56849"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7AEBF91"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ADE7909" w14:textId="58C625F8"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roofErr w:type="gramStart"/>
      <w:r>
        <w:rPr>
          <w:rFonts w:ascii="Helvetica" w:hAnsi="Helvetica" w:cs="Helvetica"/>
          <w:bCs/>
        </w:rPr>
        <w:t xml:space="preserve">Now for the </w:t>
      </w:r>
      <w:proofErr w:type="spellStart"/>
      <w:r>
        <w:rPr>
          <w:rFonts w:ascii="Helvetica" w:hAnsi="Helvetica" w:cs="Helvetica"/>
          <w:bCs/>
        </w:rPr>
        <w:t>dmg</w:t>
      </w:r>
      <w:proofErr w:type="spellEnd"/>
      <w:r>
        <w:rPr>
          <w:rFonts w:ascii="Helvetica" w:hAnsi="Helvetica" w:cs="Helvetica"/>
          <w:bCs/>
        </w:rPr>
        <w:t xml:space="preserve"> file.</w:t>
      </w:r>
      <w:proofErr w:type="gramEnd"/>
      <w:r>
        <w:rPr>
          <w:rFonts w:ascii="Helvetica" w:hAnsi="Helvetica" w:cs="Helvetica"/>
          <w:bCs/>
        </w:rPr>
        <w:t xml:space="preserve">  This one is a little tricky but not too bad.  </w:t>
      </w:r>
    </w:p>
    <w:p w14:paraId="4A91DC88"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5F7E160"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956EA7" w14:paraId="5F502ED0" w14:textId="77777777" w:rsidTr="00956EA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2700A84" w14:textId="77777777" w:rsidR="00956EA7" w:rsidRDefault="00956EA7" w:rsidP="00956E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create </w:t>
            </w:r>
            <w:proofErr w:type="spellStart"/>
            <w:r>
              <w:rPr>
                <w:rFonts w:ascii="Helvetica" w:hAnsi="Helvetica" w:cs="Helvetica"/>
              </w:rPr>
              <w:t>file.dmg</w:t>
            </w:r>
            <w:proofErr w:type="spellEnd"/>
            <w:r>
              <w:rPr>
                <w:rFonts w:ascii="Helvetica" w:hAnsi="Helvetica" w:cs="Helvetica"/>
              </w:rPr>
              <w:t xml:space="preserve"> -</w:t>
            </w:r>
            <w:proofErr w:type="spellStart"/>
            <w:r>
              <w:rPr>
                <w:rFonts w:ascii="Helvetica" w:hAnsi="Helvetica" w:cs="Helvetica"/>
              </w:rPr>
              <w:t>srcfolder</w:t>
            </w:r>
            <w:proofErr w:type="spellEnd"/>
            <w:r>
              <w:rPr>
                <w:rFonts w:ascii="Helvetica" w:hAnsi="Helvetica" w:cs="Helvetica"/>
              </w:rPr>
              <w:t xml:space="preserve"> /path/to/folder/</w:t>
            </w:r>
          </w:p>
        </w:tc>
      </w:tr>
    </w:tbl>
    <w:p w14:paraId="44AB8FC2"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18DEAD8"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3D610CE" w14:textId="73A7E396" w:rsidR="00ED6672"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The </w:t>
      </w:r>
      <w:proofErr w:type="spellStart"/>
      <w:r>
        <w:rPr>
          <w:rFonts w:ascii="Helvetica" w:hAnsi="Helvetica" w:cs="Helvetica"/>
          <w:bCs/>
        </w:rPr>
        <w:t>hdiutil</w:t>
      </w:r>
      <w:proofErr w:type="spellEnd"/>
      <w:r>
        <w:rPr>
          <w:rFonts w:ascii="Helvetica" w:hAnsi="Helvetica" w:cs="Helvetica"/>
          <w:bCs/>
        </w:rPr>
        <w:t xml:space="preserve"> command wants a folder as an input so we’re going to point it to the lab_4 directory on your desktop.  Before we do it though we need to take out any other compressed files that might be in that folder so we’re only working with the original </w:t>
      </w:r>
      <w:proofErr w:type="spellStart"/>
      <w:r>
        <w:rPr>
          <w:rFonts w:ascii="Helvetica" w:hAnsi="Helvetica" w:cs="Helvetica"/>
          <w:bCs/>
        </w:rPr>
        <w:t>pdf</w:t>
      </w:r>
      <w:proofErr w:type="spellEnd"/>
      <w:r>
        <w:rPr>
          <w:rFonts w:ascii="Helvetica" w:hAnsi="Helvetica" w:cs="Helvetica"/>
          <w:bCs/>
        </w:rPr>
        <w:t xml:space="preserve"> files.  Otherwise we’d end up compressing everything and it would give us incorrect size results.  </w:t>
      </w:r>
    </w:p>
    <w:p w14:paraId="4B6B6FAB" w14:textId="77777777"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0AD2E3FC" w14:textId="6CB50B70"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roofErr w:type="spellStart"/>
      <w:proofErr w:type="gramStart"/>
      <w:r>
        <w:rPr>
          <w:rFonts w:ascii="Helvetica" w:hAnsi="Helvetica" w:cs="Helvetica"/>
          <w:bCs/>
          <w:i/>
          <w:color w:val="3366FF"/>
        </w:rPr>
        <w:t>hdiutil</w:t>
      </w:r>
      <w:proofErr w:type="spellEnd"/>
      <w:proofErr w:type="gramEnd"/>
      <w:r>
        <w:rPr>
          <w:rFonts w:ascii="Helvetica" w:hAnsi="Helvetica" w:cs="Helvetica"/>
          <w:bCs/>
          <w:i/>
          <w:color w:val="3366FF"/>
        </w:rPr>
        <w:t xml:space="preserve"> create lab4.dmg –</w:t>
      </w:r>
      <w:proofErr w:type="spellStart"/>
      <w:r>
        <w:rPr>
          <w:rFonts w:ascii="Helvetica" w:hAnsi="Helvetica" w:cs="Helvetica"/>
          <w:bCs/>
          <w:i/>
          <w:color w:val="3366FF"/>
        </w:rPr>
        <w:t>srcfolder</w:t>
      </w:r>
      <w:proofErr w:type="spellEnd"/>
      <w:r>
        <w:rPr>
          <w:rFonts w:ascii="Helvetica" w:hAnsi="Helvetica" w:cs="Helvetica"/>
          <w:bCs/>
          <w:i/>
          <w:color w:val="3366FF"/>
        </w:rPr>
        <w:t xml:space="preserve"> ~/Desktop/lab_4</w:t>
      </w:r>
    </w:p>
    <w:p w14:paraId="264F9411"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C771CD3"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7884C138" w14:textId="54635362" w:rsidR="00956EA7" w:rsidRP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Remember that </w:t>
      </w:r>
      <w:r w:rsidR="00DE529F">
        <w:rPr>
          <w:rFonts w:ascii="Helvetica" w:hAnsi="Helvetica" w:cs="Helvetica"/>
          <w:bCs/>
        </w:rPr>
        <w:t>“</w:t>
      </w:r>
      <w:r>
        <w:rPr>
          <w:rFonts w:ascii="Helvetica" w:hAnsi="Helvetica" w:cs="Helvetica"/>
          <w:bCs/>
        </w:rPr>
        <w:t>~</w:t>
      </w:r>
      <w:r w:rsidR="00DE529F">
        <w:rPr>
          <w:rFonts w:ascii="Helvetica" w:hAnsi="Helvetica" w:cs="Helvetica"/>
          <w:bCs/>
        </w:rPr>
        <w:t>”</w:t>
      </w:r>
      <w:r>
        <w:rPr>
          <w:rFonts w:ascii="Helvetica" w:hAnsi="Helvetica" w:cs="Helvetica"/>
          <w:bCs/>
        </w:rPr>
        <w:t xml:space="preserve"> represents your home directory, /Users/</w:t>
      </w:r>
      <w:r w:rsidRPr="00956EA7">
        <w:rPr>
          <w:rFonts w:ascii="Helvetica" w:hAnsi="Helvetica" w:cs="Helvetica"/>
          <w:bCs/>
          <w:i/>
        </w:rPr>
        <w:t>username</w:t>
      </w:r>
      <w:r>
        <w:rPr>
          <w:rFonts w:ascii="Helvetica" w:hAnsi="Helvetica" w:cs="Helvetica"/>
          <w:bCs/>
        </w:rPr>
        <w:t xml:space="preserve">.  </w:t>
      </w:r>
    </w:p>
    <w:p w14:paraId="17F5732A" w14:textId="77777777"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14E6B61"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E4FC270" w14:textId="01B1DAE6" w:rsidR="00956EA7"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Now we can finish filling out the chart:</w:t>
      </w:r>
    </w:p>
    <w:p w14:paraId="14E314A9" w14:textId="77777777"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5F012DC" w14:textId="77777777" w:rsidR="00ED6672" w:rsidRPr="00EB5F6F"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Style w:val="TableGrid"/>
        <w:tblW w:w="10188" w:type="dxa"/>
        <w:tblLayout w:type="fixed"/>
        <w:tblLook w:val="04A0" w:firstRow="1" w:lastRow="0" w:firstColumn="1" w:lastColumn="0" w:noHBand="0" w:noVBand="1"/>
      </w:tblPr>
      <w:tblGrid>
        <w:gridCol w:w="1728"/>
        <w:gridCol w:w="3420"/>
        <w:gridCol w:w="1620"/>
        <w:gridCol w:w="1710"/>
        <w:gridCol w:w="1710"/>
      </w:tblGrid>
      <w:tr w:rsidR="00DF1C18" w:rsidRPr="00716246" w14:paraId="6A62C75B" w14:textId="77777777" w:rsidTr="00DF1C18">
        <w:trPr>
          <w:trHeight w:val="576"/>
        </w:trPr>
        <w:tc>
          <w:tcPr>
            <w:tcW w:w="1728" w:type="dxa"/>
            <w:shd w:val="clear" w:color="auto" w:fill="000000" w:themeFill="text1"/>
          </w:tcPr>
          <w:p w14:paraId="1673D673"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
        </w:tc>
        <w:tc>
          <w:tcPr>
            <w:tcW w:w="3420" w:type="dxa"/>
          </w:tcPr>
          <w:p w14:paraId="74F6AF33"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 xml:space="preserve">Filename      </w:t>
            </w:r>
          </w:p>
        </w:tc>
        <w:tc>
          <w:tcPr>
            <w:tcW w:w="1620" w:type="dxa"/>
          </w:tcPr>
          <w:p w14:paraId="36AC24EC"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Bytes</w:t>
            </w:r>
          </w:p>
        </w:tc>
        <w:tc>
          <w:tcPr>
            <w:tcW w:w="1710" w:type="dxa"/>
          </w:tcPr>
          <w:p w14:paraId="05115312"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Kilobytes</w:t>
            </w:r>
          </w:p>
        </w:tc>
        <w:tc>
          <w:tcPr>
            <w:tcW w:w="1710" w:type="dxa"/>
          </w:tcPr>
          <w:p w14:paraId="04AC8B25"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Megabytes</w:t>
            </w:r>
          </w:p>
        </w:tc>
      </w:tr>
      <w:tr w:rsidR="00DF1C18" w14:paraId="4D1417A8" w14:textId="77777777" w:rsidTr="00DF1C18">
        <w:trPr>
          <w:trHeight w:val="576"/>
        </w:trPr>
        <w:tc>
          <w:tcPr>
            <w:tcW w:w="1728" w:type="dxa"/>
          </w:tcPr>
          <w:p w14:paraId="6A86E1BF"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Sum Total</w:t>
            </w:r>
          </w:p>
        </w:tc>
        <w:tc>
          <w:tcPr>
            <w:tcW w:w="3420" w:type="dxa"/>
          </w:tcPr>
          <w:p w14:paraId="538F479C" w14:textId="7BE1B8FE" w:rsidR="00DF1C18" w:rsidRDefault="00DE529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 xml:space="preserve">All the </w:t>
            </w:r>
            <w:proofErr w:type="spellStart"/>
            <w:r>
              <w:rPr>
                <w:rFonts w:ascii="Helvetica" w:hAnsi="Helvetica" w:cs="Helvetica"/>
              </w:rPr>
              <w:t>pdf</w:t>
            </w:r>
            <w:proofErr w:type="spellEnd"/>
            <w:r>
              <w:rPr>
                <w:rFonts w:ascii="Helvetica" w:hAnsi="Helvetica" w:cs="Helvetica"/>
              </w:rPr>
              <w:t xml:space="preserve"> files together</w:t>
            </w:r>
          </w:p>
        </w:tc>
        <w:tc>
          <w:tcPr>
            <w:tcW w:w="1620" w:type="dxa"/>
          </w:tcPr>
          <w:p w14:paraId="3ABB02BD" w14:textId="4FE25DB3" w:rsidR="00DF1C18"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50,061,312</w:t>
            </w:r>
          </w:p>
        </w:tc>
        <w:tc>
          <w:tcPr>
            <w:tcW w:w="1710" w:type="dxa"/>
          </w:tcPr>
          <w:p w14:paraId="3364E90C" w14:textId="13252FA3" w:rsidR="00DF1C18"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48,888</w:t>
            </w:r>
          </w:p>
        </w:tc>
        <w:tc>
          <w:tcPr>
            <w:tcW w:w="1710" w:type="dxa"/>
          </w:tcPr>
          <w:p w14:paraId="414D49C6" w14:textId="48698521" w:rsidR="00DF1C18"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48</w:t>
            </w:r>
          </w:p>
        </w:tc>
      </w:tr>
      <w:tr w:rsidR="00DF1C18" w14:paraId="41D2400D" w14:textId="77777777" w:rsidTr="00DF1C18">
        <w:trPr>
          <w:trHeight w:val="576"/>
        </w:trPr>
        <w:tc>
          <w:tcPr>
            <w:tcW w:w="1728" w:type="dxa"/>
          </w:tcPr>
          <w:p w14:paraId="16DC62FF"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w:t>
            </w:r>
            <w:proofErr w:type="gramEnd"/>
          </w:p>
        </w:tc>
        <w:tc>
          <w:tcPr>
            <w:tcW w:w="3420" w:type="dxa"/>
          </w:tcPr>
          <w:p w14:paraId="1FCE97BF" w14:textId="704D485F"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lab4.tar</w:t>
            </w:r>
            <w:proofErr w:type="gramEnd"/>
          </w:p>
        </w:tc>
        <w:tc>
          <w:tcPr>
            <w:tcW w:w="1620" w:type="dxa"/>
          </w:tcPr>
          <w:p w14:paraId="53A03C53" w14:textId="42682DDF" w:rsidR="00DF1C18" w:rsidRDefault="009376AD"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9376AD">
              <w:rPr>
                <w:rFonts w:ascii="Helvetica" w:hAnsi="Helvetica" w:cs="Helvetica"/>
              </w:rPr>
              <w:t>45</w:t>
            </w:r>
            <w:r>
              <w:rPr>
                <w:rFonts w:ascii="Helvetica" w:hAnsi="Helvetica" w:cs="Helvetica"/>
              </w:rPr>
              <w:t>,</w:t>
            </w:r>
            <w:r w:rsidRPr="009376AD">
              <w:rPr>
                <w:rFonts w:ascii="Helvetica" w:hAnsi="Helvetica" w:cs="Helvetica"/>
              </w:rPr>
              <w:t>794</w:t>
            </w:r>
            <w:r>
              <w:rPr>
                <w:rFonts w:ascii="Helvetica" w:hAnsi="Helvetica" w:cs="Helvetica"/>
              </w:rPr>
              <w:t>,</w:t>
            </w:r>
            <w:r w:rsidRPr="009376AD">
              <w:rPr>
                <w:rFonts w:ascii="Helvetica" w:hAnsi="Helvetica" w:cs="Helvetica"/>
              </w:rPr>
              <w:t>510</w:t>
            </w:r>
          </w:p>
        </w:tc>
        <w:tc>
          <w:tcPr>
            <w:tcW w:w="1710" w:type="dxa"/>
          </w:tcPr>
          <w:p w14:paraId="45370FFF" w14:textId="31B4983B" w:rsidR="00DF1C18" w:rsidRDefault="009376AD"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44,724</w:t>
            </w:r>
          </w:p>
        </w:tc>
        <w:tc>
          <w:tcPr>
            <w:tcW w:w="1710" w:type="dxa"/>
          </w:tcPr>
          <w:p w14:paraId="6C6D8D4A" w14:textId="7840EF90" w:rsidR="00DF1C18" w:rsidRDefault="009376AD"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02EA5C40" w14:textId="77777777" w:rsidTr="00DF1C18">
        <w:trPr>
          <w:trHeight w:val="576"/>
        </w:trPr>
        <w:tc>
          <w:tcPr>
            <w:tcW w:w="1728" w:type="dxa"/>
          </w:tcPr>
          <w:p w14:paraId="39F0096A"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.tar.gz</w:t>
            </w:r>
            <w:proofErr w:type="gramEnd"/>
          </w:p>
        </w:tc>
        <w:tc>
          <w:tcPr>
            <w:tcW w:w="3420" w:type="dxa"/>
          </w:tcPr>
          <w:p w14:paraId="48A6076A" w14:textId="6B28FFED"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lab4.tar.gz</w:t>
            </w:r>
            <w:proofErr w:type="gramEnd"/>
          </w:p>
        </w:tc>
        <w:tc>
          <w:tcPr>
            <w:tcW w:w="1620" w:type="dxa"/>
          </w:tcPr>
          <w:p w14:paraId="24775A88" w14:textId="1A77FD2D"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45,799,295</w:t>
            </w:r>
          </w:p>
        </w:tc>
        <w:tc>
          <w:tcPr>
            <w:tcW w:w="1710" w:type="dxa"/>
          </w:tcPr>
          <w:p w14:paraId="11D8D1E6" w14:textId="083867CA"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44,728</w:t>
            </w:r>
          </w:p>
        </w:tc>
        <w:tc>
          <w:tcPr>
            <w:tcW w:w="1710" w:type="dxa"/>
          </w:tcPr>
          <w:p w14:paraId="45F92AC3" w14:textId="76F26BF3"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06E8FB4B" w14:textId="77777777" w:rsidTr="00DF1C18">
        <w:trPr>
          <w:trHeight w:val="576"/>
        </w:trPr>
        <w:tc>
          <w:tcPr>
            <w:tcW w:w="1728" w:type="dxa"/>
          </w:tcPr>
          <w:p w14:paraId="73E1BBD1"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.tar.bz2</w:t>
            </w:r>
            <w:proofErr w:type="gramEnd"/>
          </w:p>
        </w:tc>
        <w:tc>
          <w:tcPr>
            <w:tcW w:w="3420" w:type="dxa"/>
          </w:tcPr>
          <w:p w14:paraId="35EF4674" w14:textId="6C786A81"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lab4.tar.bz2</w:t>
            </w:r>
            <w:proofErr w:type="gramEnd"/>
          </w:p>
        </w:tc>
        <w:tc>
          <w:tcPr>
            <w:tcW w:w="1620" w:type="dxa"/>
          </w:tcPr>
          <w:p w14:paraId="376E8E8F" w14:textId="3B7EBBBD"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B5F6F">
              <w:rPr>
                <w:rFonts w:ascii="Helvetica" w:hAnsi="Helvetica" w:cs="Helvetica"/>
              </w:rPr>
              <w:t>45</w:t>
            </w:r>
            <w:r>
              <w:rPr>
                <w:rFonts w:ascii="Helvetica" w:hAnsi="Helvetica" w:cs="Helvetica"/>
              </w:rPr>
              <w:t>,</w:t>
            </w:r>
            <w:r w:rsidRPr="00EB5F6F">
              <w:rPr>
                <w:rFonts w:ascii="Helvetica" w:hAnsi="Helvetica" w:cs="Helvetica"/>
              </w:rPr>
              <w:t>996</w:t>
            </w:r>
            <w:r>
              <w:rPr>
                <w:rFonts w:ascii="Helvetica" w:hAnsi="Helvetica" w:cs="Helvetica"/>
              </w:rPr>
              <w:t>,</w:t>
            </w:r>
            <w:r w:rsidRPr="00EB5F6F">
              <w:rPr>
                <w:rFonts w:ascii="Helvetica" w:hAnsi="Helvetica" w:cs="Helvetica"/>
              </w:rPr>
              <w:t>425</w:t>
            </w:r>
          </w:p>
        </w:tc>
        <w:tc>
          <w:tcPr>
            <w:tcW w:w="1710" w:type="dxa"/>
          </w:tcPr>
          <w:p w14:paraId="275FC331" w14:textId="629AB7E5"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44,920</w:t>
            </w:r>
          </w:p>
        </w:tc>
        <w:tc>
          <w:tcPr>
            <w:tcW w:w="1710" w:type="dxa"/>
          </w:tcPr>
          <w:p w14:paraId="1FCFEDF8" w14:textId="648DAEB8"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5CDF064F" w14:textId="77777777" w:rsidTr="00DF1C18">
        <w:trPr>
          <w:trHeight w:val="576"/>
        </w:trPr>
        <w:tc>
          <w:tcPr>
            <w:tcW w:w="1728" w:type="dxa"/>
          </w:tcPr>
          <w:p w14:paraId="32FD2891"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.zip</w:t>
            </w:r>
            <w:proofErr w:type="gramEnd"/>
          </w:p>
        </w:tc>
        <w:tc>
          <w:tcPr>
            <w:tcW w:w="3420" w:type="dxa"/>
          </w:tcPr>
          <w:p w14:paraId="3509FE9F" w14:textId="118CAF86"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lab4.zip</w:t>
            </w:r>
            <w:proofErr w:type="gramEnd"/>
          </w:p>
        </w:tc>
        <w:tc>
          <w:tcPr>
            <w:tcW w:w="1620" w:type="dxa"/>
          </w:tcPr>
          <w:p w14:paraId="5B79D93A" w14:textId="7FD0E971"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D574AA">
              <w:rPr>
                <w:rFonts w:ascii="Helvetica" w:hAnsi="Helvetica" w:cs="Helvetica"/>
              </w:rPr>
              <w:t>45</w:t>
            </w:r>
            <w:r>
              <w:rPr>
                <w:rFonts w:ascii="Helvetica" w:hAnsi="Helvetica" w:cs="Helvetica"/>
              </w:rPr>
              <w:t>,</w:t>
            </w:r>
            <w:r w:rsidRPr="00D574AA">
              <w:rPr>
                <w:rFonts w:ascii="Helvetica" w:hAnsi="Helvetica" w:cs="Helvetica"/>
              </w:rPr>
              <w:t>776</w:t>
            </w:r>
            <w:r>
              <w:rPr>
                <w:rFonts w:ascii="Helvetica" w:hAnsi="Helvetica" w:cs="Helvetica"/>
              </w:rPr>
              <w:t>,</w:t>
            </w:r>
            <w:r w:rsidRPr="00D574AA">
              <w:rPr>
                <w:rFonts w:ascii="Helvetica" w:hAnsi="Helvetica" w:cs="Helvetica"/>
              </w:rPr>
              <w:t>655</w:t>
            </w:r>
          </w:p>
        </w:tc>
        <w:tc>
          <w:tcPr>
            <w:tcW w:w="1710" w:type="dxa"/>
          </w:tcPr>
          <w:p w14:paraId="6C8F5A23" w14:textId="0C989947"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44,704</w:t>
            </w:r>
          </w:p>
        </w:tc>
        <w:tc>
          <w:tcPr>
            <w:tcW w:w="1710" w:type="dxa"/>
          </w:tcPr>
          <w:p w14:paraId="5281E946" w14:textId="553CEAC5"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66939FE2" w14:textId="77777777" w:rsidTr="00DF1C18">
        <w:trPr>
          <w:trHeight w:val="576"/>
        </w:trPr>
        <w:tc>
          <w:tcPr>
            <w:tcW w:w="1728" w:type="dxa"/>
          </w:tcPr>
          <w:p w14:paraId="7301E368"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w:t>
            </w:r>
            <w:proofErr w:type="spellStart"/>
            <w:r w:rsidRPr="00716246">
              <w:rPr>
                <w:rFonts w:ascii="Helvetica" w:hAnsi="Helvetica" w:cs="Helvetica"/>
                <w:b/>
              </w:rPr>
              <w:t>dmg</w:t>
            </w:r>
            <w:proofErr w:type="spellEnd"/>
            <w:proofErr w:type="gramEnd"/>
          </w:p>
        </w:tc>
        <w:tc>
          <w:tcPr>
            <w:tcW w:w="3420" w:type="dxa"/>
          </w:tcPr>
          <w:p w14:paraId="2A7DFD66" w14:textId="69B9726C"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lab4.dmg</w:t>
            </w:r>
            <w:proofErr w:type="gramEnd"/>
          </w:p>
        </w:tc>
        <w:tc>
          <w:tcPr>
            <w:tcW w:w="1620" w:type="dxa"/>
          </w:tcPr>
          <w:p w14:paraId="3E6F0C32" w14:textId="782E22C0"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D574AA">
              <w:rPr>
                <w:rFonts w:ascii="Helvetica" w:hAnsi="Helvetica" w:cs="Helvetica"/>
              </w:rPr>
              <w:t>46</w:t>
            </w:r>
            <w:r>
              <w:rPr>
                <w:rFonts w:ascii="Helvetica" w:hAnsi="Helvetica" w:cs="Helvetica"/>
              </w:rPr>
              <w:t>,</w:t>
            </w:r>
            <w:r w:rsidRPr="00D574AA">
              <w:rPr>
                <w:rFonts w:ascii="Helvetica" w:hAnsi="Helvetica" w:cs="Helvetica"/>
              </w:rPr>
              <w:t>112</w:t>
            </w:r>
            <w:r>
              <w:rPr>
                <w:rFonts w:ascii="Helvetica" w:hAnsi="Helvetica" w:cs="Helvetica"/>
              </w:rPr>
              <w:t>,</w:t>
            </w:r>
            <w:r w:rsidRPr="00D574AA">
              <w:rPr>
                <w:rFonts w:ascii="Helvetica" w:hAnsi="Helvetica" w:cs="Helvetica"/>
              </w:rPr>
              <w:t>779</w:t>
            </w:r>
          </w:p>
        </w:tc>
        <w:tc>
          <w:tcPr>
            <w:tcW w:w="1710" w:type="dxa"/>
          </w:tcPr>
          <w:p w14:paraId="4533A159" w14:textId="771F57AD"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45,040</w:t>
            </w:r>
          </w:p>
        </w:tc>
        <w:tc>
          <w:tcPr>
            <w:tcW w:w="1710" w:type="dxa"/>
          </w:tcPr>
          <w:p w14:paraId="68C19C3C" w14:textId="1CF827E6"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bl>
    <w:p w14:paraId="2F534475" w14:textId="77777777" w:rsidR="00C574BD" w:rsidRPr="00747570" w:rsidRDefault="00C574BD"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F1A5828" w14:textId="77777777" w:rsidR="00D370B7" w:rsidRDefault="00D370B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166A172"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B017809" w14:textId="7022838F" w:rsidR="005F46AF" w:rsidRP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Now that you’ve been walked through it I want you to complete the next task on your own.  </w:t>
      </w:r>
    </w:p>
    <w:p w14:paraId="6EBB1AD6" w14:textId="77777777" w:rsid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F276786"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5BB3B7A"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AE57FDA"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A03A890" w14:textId="73B07E43" w:rsidR="005F46AF" w:rsidRDefault="0098752A"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
          <w:bCs/>
        </w:rPr>
        <w:t xml:space="preserve">Instructions </w:t>
      </w:r>
    </w:p>
    <w:p w14:paraId="0538083F" w14:textId="77777777" w:rsid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94C3E53" w14:textId="77777777" w:rsidR="00DE529F" w:rsidRPr="005F46A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05E60A8F" w14:textId="77777777" w:rsidR="00B353C6"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5F46AF">
        <w:rPr>
          <w:rFonts w:ascii="Helvetica" w:hAnsi="Helvetica" w:cs="Helvetica"/>
          <w:bCs/>
        </w:rPr>
        <w:t>Create</w:t>
      </w:r>
      <w:r w:rsidR="00B353C6">
        <w:rPr>
          <w:rFonts w:ascii="Helvetica" w:hAnsi="Helvetica" w:cs="Helvetica"/>
        </w:rPr>
        <w:t xml:space="preserve"> a number of different compressed/archived files from the same source files and compare them. </w:t>
      </w:r>
    </w:p>
    <w:p w14:paraId="652FB60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266756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Tar - .tar</w:t>
      </w:r>
    </w:p>
    <w:p w14:paraId="5FB36C0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Tar </w:t>
      </w:r>
      <w:proofErr w:type="spellStart"/>
      <w:r>
        <w:rPr>
          <w:rFonts w:ascii="Helvetica" w:hAnsi="Helvetica" w:cs="Helvetica"/>
        </w:rPr>
        <w:t>Gzip</w:t>
      </w:r>
      <w:proofErr w:type="spellEnd"/>
      <w:r>
        <w:rPr>
          <w:rFonts w:ascii="Helvetica" w:hAnsi="Helvetica" w:cs="Helvetica"/>
        </w:rPr>
        <w:t xml:space="preserve"> </w:t>
      </w:r>
      <w:proofErr w:type="gramStart"/>
      <w:r>
        <w:rPr>
          <w:rFonts w:ascii="Helvetica" w:hAnsi="Helvetica" w:cs="Helvetica"/>
        </w:rPr>
        <w:t>- .tar.gz</w:t>
      </w:r>
      <w:proofErr w:type="gramEnd"/>
    </w:p>
    <w:p w14:paraId="0144209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Tar Bzip2 </w:t>
      </w:r>
      <w:proofErr w:type="gramStart"/>
      <w:r>
        <w:rPr>
          <w:rFonts w:ascii="Helvetica" w:hAnsi="Helvetica" w:cs="Helvetica"/>
        </w:rPr>
        <w:t>- .tar.bz2</w:t>
      </w:r>
      <w:proofErr w:type="gramEnd"/>
    </w:p>
    <w:p w14:paraId="2DA2DE6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Zip - .zip</w:t>
      </w:r>
    </w:p>
    <w:p w14:paraId="5C39F87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DMG - .</w:t>
      </w:r>
      <w:proofErr w:type="spellStart"/>
      <w:r>
        <w:rPr>
          <w:rFonts w:ascii="Helvetica" w:hAnsi="Helvetica" w:cs="Helvetica"/>
        </w:rPr>
        <w:t>dmg</w:t>
      </w:r>
      <w:proofErr w:type="spellEnd"/>
    </w:p>
    <w:p w14:paraId="36FCFE2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2AED9F6" w14:textId="02A0B5BB"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You may use any files you </w:t>
      </w:r>
      <w:r w:rsidR="0098752A">
        <w:rPr>
          <w:rFonts w:ascii="Helvetica" w:hAnsi="Helvetica" w:cs="Helvetica"/>
        </w:rPr>
        <w:t>like</w:t>
      </w:r>
      <w:r>
        <w:rPr>
          <w:rFonts w:ascii="Helvetica" w:hAnsi="Helvetica" w:cs="Helvetica"/>
        </w:rPr>
        <w:t>, but the sum total uncompressed size must be a minimum of 15 MB. You also must have a minimum of 4 unique uncompressed files that will be used for each archi</w:t>
      </w:r>
      <w:r w:rsidR="00454618">
        <w:rPr>
          <w:rFonts w:ascii="Helvetica" w:hAnsi="Helvetica" w:cs="Helvetica"/>
        </w:rPr>
        <w:t xml:space="preserve">ved/compressed file. </w:t>
      </w:r>
      <w:r w:rsidR="005F46AF">
        <w:rPr>
          <w:rFonts w:ascii="Helvetica" w:hAnsi="Helvetica" w:cs="Helvetica"/>
        </w:rPr>
        <w:t xml:space="preserve">Perform the activity just like we did above.  </w:t>
      </w:r>
    </w:p>
    <w:p w14:paraId="28C7ACFB" w14:textId="77777777" w:rsid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8EC8A4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65491D2"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CFFBA8F"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9A4F9EF"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9151493"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580E24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443B5E" w14:textId="542DB82A" w:rsidR="00B353C6" w:rsidRDefault="0071624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Fill in the information in the table below</w:t>
      </w:r>
    </w:p>
    <w:p w14:paraId="37C0CDA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56B0341"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Style w:val="TableGrid"/>
        <w:tblW w:w="10188" w:type="dxa"/>
        <w:tblLayout w:type="fixed"/>
        <w:tblLook w:val="04A0" w:firstRow="1" w:lastRow="0" w:firstColumn="1" w:lastColumn="0" w:noHBand="0" w:noVBand="1"/>
      </w:tblPr>
      <w:tblGrid>
        <w:gridCol w:w="1728"/>
        <w:gridCol w:w="3420"/>
        <w:gridCol w:w="1620"/>
        <w:gridCol w:w="1710"/>
        <w:gridCol w:w="1710"/>
      </w:tblGrid>
      <w:tr w:rsidR="00716246" w:rsidRPr="00716246" w14:paraId="4F08B35C" w14:textId="77777777" w:rsidTr="00454618">
        <w:trPr>
          <w:trHeight w:val="576"/>
        </w:trPr>
        <w:tc>
          <w:tcPr>
            <w:tcW w:w="1728" w:type="dxa"/>
            <w:shd w:val="clear" w:color="auto" w:fill="000000" w:themeFill="text1"/>
          </w:tcPr>
          <w:p w14:paraId="626BD9C2" w14:textId="77777777"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
        </w:tc>
        <w:tc>
          <w:tcPr>
            <w:tcW w:w="3420" w:type="dxa"/>
          </w:tcPr>
          <w:p w14:paraId="45DC3F88" w14:textId="70B20E88" w:rsidR="00E37DA5" w:rsidRPr="00716246" w:rsidRDefault="00E37DA5" w:rsidP="00E37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 xml:space="preserve">Filename </w:t>
            </w:r>
            <w:r w:rsidR="00716246" w:rsidRPr="00716246">
              <w:rPr>
                <w:rFonts w:ascii="Helvetica" w:hAnsi="Helvetica" w:cs="Helvetica"/>
                <w:b/>
              </w:rPr>
              <w:t xml:space="preserve">     </w:t>
            </w:r>
          </w:p>
        </w:tc>
        <w:tc>
          <w:tcPr>
            <w:tcW w:w="1620" w:type="dxa"/>
          </w:tcPr>
          <w:p w14:paraId="7323A623" w14:textId="1AA32F47"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Bytes</w:t>
            </w:r>
          </w:p>
        </w:tc>
        <w:tc>
          <w:tcPr>
            <w:tcW w:w="1710" w:type="dxa"/>
          </w:tcPr>
          <w:p w14:paraId="2D7E2E22" w14:textId="015987A5"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Kilobytes</w:t>
            </w:r>
          </w:p>
        </w:tc>
        <w:tc>
          <w:tcPr>
            <w:tcW w:w="1710" w:type="dxa"/>
          </w:tcPr>
          <w:p w14:paraId="5CBC8D24" w14:textId="62B5780A"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Megabytes</w:t>
            </w:r>
          </w:p>
        </w:tc>
      </w:tr>
      <w:tr w:rsidR="00716246" w14:paraId="310134FB" w14:textId="77777777" w:rsidTr="00454618">
        <w:trPr>
          <w:trHeight w:val="576"/>
        </w:trPr>
        <w:tc>
          <w:tcPr>
            <w:tcW w:w="1728" w:type="dxa"/>
          </w:tcPr>
          <w:p w14:paraId="02EFC78E" w14:textId="5A79DD38"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Sum Total</w:t>
            </w:r>
          </w:p>
        </w:tc>
        <w:tc>
          <w:tcPr>
            <w:tcW w:w="3420" w:type="dxa"/>
          </w:tcPr>
          <w:p w14:paraId="1BD5A17F" w14:textId="1D82E315" w:rsidR="00E37DA5" w:rsidRDefault="00DE529F" w:rsidP="00DE5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All the files together</w:t>
            </w:r>
          </w:p>
        </w:tc>
        <w:tc>
          <w:tcPr>
            <w:tcW w:w="1620" w:type="dxa"/>
          </w:tcPr>
          <w:p w14:paraId="399B3904" w14:textId="21C8D1DA"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1,039,264</w:t>
            </w:r>
          </w:p>
        </w:tc>
        <w:tc>
          <w:tcPr>
            <w:tcW w:w="1710" w:type="dxa"/>
          </w:tcPr>
          <w:p w14:paraId="6DA14D24" w14:textId="7E119393" w:rsidR="00E37DA5" w:rsidRDefault="004B5DAD"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63,928</w:t>
            </w:r>
          </w:p>
        </w:tc>
        <w:tc>
          <w:tcPr>
            <w:tcW w:w="1710" w:type="dxa"/>
          </w:tcPr>
          <w:p w14:paraId="60194D45" w14:textId="71B3B2F1"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1,015</w:t>
            </w:r>
          </w:p>
        </w:tc>
      </w:tr>
      <w:tr w:rsidR="00716246" w14:paraId="721410D1" w14:textId="77777777" w:rsidTr="00454618">
        <w:trPr>
          <w:trHeight w:val="576"/>
        </w:trPr>
        <w:tc>
          <w:tcPr>
            <w:tcW w:w="1728" w:type="dxa"/>
          </w:tcPr>
          <w:p w14:paraId="4CCF5CE5" w14:textId="10289B31"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w:t>
            </w:r>
            <w:proofErr w:type="gramEnd"/>
          </w:p>
        </w:tc>
        <w:tc>
          <w:tcPr>
            <w:tcW w:w="3420" w:type="dxa"/>
          </w:tcPr>
          <w:p w14:paraId="165A46CB" w14:textId="2912F77A"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Lab4ownwork.tar</w:t>
            </w:r>
          </w:p>
        </w:tc>
        <w:tc>
          <w:tcPr>
            <w:tcW w:w="1620" w:type="dxa"/>
          </w:tcPr>
          <w:p w14:paraId="48FEB70C" w14:textId="10A8A032"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28,700</w:t>
            </w:r>
          </w:p>
        </w:tc>
        <w:tc>
          <w:tcPr>
            <w:tcW w:w="1710" w:type="dxa"/>
          </w:tcPr>
          <w:p w14:paraId="205AA9C6" w14:textId="5F3F1747" w:rsidR="00E37DA5" w:rsidRDefault="004B5DAD"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23,936</w:t>
            </w:r>
          </w:p>
        </w:tc>
        <w:tc>
          <w:tcPr>
            <w:tcW w:w="1710" w:type="dxa"/>
          </w:tcPr>
          <w:p w14:paraId="512FC41B" w14:textId="15E4C44F"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110</w:t>
            </w:r>
          </w:p>
        </w:tc>
      </w:tr>
      <w:tr w:rsidR="00716246" w14:paraId="0CB8A0EE" w14:textId="77777777" w:rsidTr="00454618">
        <w:trPr>
          <w:trHeight w:val="576"/>
        </w:trPr>
        <w:tc>
          <w:tcPr>
            <w:tcW w:w="1728" w:type="dxa"/>
          </w:tcPr>
          <w:p w14:paraId="057BDD83" w14:textId="6B7933BF"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.tar.gz</w:t>
            </w:r>
            <w:proofErr w:type="gramEnd"/>
          </w:p>
        </w:tc>
        <w:tc>
          <w:tcPr>
            <w:tcW w:w="3420" w:type="dxa"/>
          </w:tcPr>
          <w:p w14:paraId="06D62222" w14:textId="57ACD49E"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Lab4ownwork.tar.gz</w:t>
            </w:r>
          </w:p>
        </w:tc>
        <w:tc>
          <w:tcPr>
            <w:tcW w:w="1620" w:type="dxa"/>
          </w:tcPr>
          <w:p w14:paraId="02B04CDE" w14:textId="30166892"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19,984</w:t>
            </w:r>
          </w:p>
        </w:tc>
        <w:tc>
          <w:tcPr>
            <w:tcW w:w="1710" w:type="dxa"/>
          </w:tcPr>
          <w:p w14:paraId="5FE81DBC" w14:textId="126CEB4B" w:rsidR="00E37DA5" w:rsidRDefault="004B5DAD"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39,968</w:t>
            </w:r>
          </w:p>
        </w:tc>
        <w:tc>
          <w:tcPr>
            <w:tcW w:w="1710" w:type="dxa"/>
          </w:tcPr>
          <w:p w14:paraId="66C995A7" w14:textId="044BCED0"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20</w:t>
            </w:r>
          </w:p>
        </w:tc>
      </w:tr>
      <w:tr w:rsidR="00716246" w14:paraId="06F97E21" w14:textId="77777777" w:rsidTr="00454618">
        <w:trPr>
          <w:trHeight w:val="576"/>
        </w:trPr>
        <w:tc>
          <w:tcPr>
            <w:tcW w:w="1728" w:type="dxa"/>
          </w:tcPr>
          <w:p w14:paraId="67627200" w14:textId="3582881D"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.tar.bz2</w:t>
            </w:r>
            <w:proofErr w:type="gramEnd"/>
          </w:p>
        </w:tc>
        <w:tc>
          <w:tcPr>
            <w:tcW w:w="3420" w:type="dxa"/>
          </w:tcPr>
          <w:p w14:paraId="1C658E50" w14:textId="77777777"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Lab4ownwork.tar.bz2</w:t>
            </w:r>
          </w:p>
          <w:p w14:paraId="22027060" w14:textId="7BEDA867" w:rsidR="00D9109F" w:rsidRDefault="00D9109F" w:rsidP="00D910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620" w:type="dxa"/>
          </w:tcPr>
          <w:p w14:paraId="4489F368" w14:textId="7828C45E"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56,432</w:t>
            </w:r>
          </w:p>
        </w:tc>
        <w:tc>
          <w:tcPr>
            <w:tcW w:w="1710" w:type="dxa"/>
          </w:tcPr>
          <w:p w14:paraId="529DE944" w14:textId="778B5051" w:rsidR="00E37DA5" w:rsidRDefault="004B5DAD"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12,864</w:t>
            </w:r>
          </w:p>
        </w:tc>
        <w:tc>
          <w:tcPr>
            <w:tcW w:w="1710" w:type="dxa"/>
          </w:tcPr>
          <w:p w14:paraId="0F0AC01B" w14:textId="6B49B94F"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56</w:t>
            </w:r>
          </w:p>
        </w:tc>
      </w:tr>
      <w:tr w:rsidR="00716246" w14:paraId="72464B92" w14:textId="77777777" w:rsidTr="00454618">
        <w:trPr>
          <w:trHeight w:val="576"/>
        </w:trPr>
        <w:tc>
          <w:tcPr>
            <w:tcW w:w="1728" w:type="dxa"/>
          </w:tcPr>
          <w:p w14:paraId="33B456BB" w14:textId="7F114F87"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.zip</w:t>
            </w:r>
            <w:proofErr w:type="gramEnd"/>
          </w:p>
        </w:tc>
        <w:tc>
          <w:tcPr>
            <w:tcW w:w="3420" w:type="dxa"/>
          </w:tcPr>
          <w:p w14:paraId="28701D7A" w14:textId="5624DE49"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Lab4ownwork.zip</w:t>
            </w:r>
          </w:p>
        </w:tc>
        <w:tc>
          <w:tcPr>
            <w:tcW w:w="1620" w:type="dxa"/>
          </w:tcPr>
          <w:p w14:paraId="7027871E" w14:textId="227B9805"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80,676</w:t>
            </w:r>
          </w:p>
        </w:tc>
        <w:tc>
          <w:tcPr>
            <w:tcW w:w="1710" w:type="dxa"/>
          </w:tcPr>
          <w:p w14:paraId="377773C6" w14:textId="36953CD8" w:rsidR="00E37DA5" w:rsidRDefault="004B5DAD"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61,352</w:t>
            </w:r>
          </w:p>
        </w:tc>
        <w:tc>
          <w:tcPr>
            <w:tcW w:w="1710" w:type="dxa"/>
          </w:tcPr>
          <w:p w14:paraId="7CA13FBA" w14:textId="0656EAF0"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79</w:t>
            </w:r>
          </w:p>
        </w:tc>
      </w:tr>
      <w:tr w:rsidR="00716246" w14:paraId="6B223BC3" w14:textId="77777777" w:rsidTr="00454618">
        <w:trPr>
          <w:trHeight w:val="576"/>
        </w:trPr>
        <w:tc>
          <w:tcPr>
            <w:tcW w:w="1728" w:type="dxa"/>
          </w:tcPr>
          <w:p w14:paraId="3D1453F6" w14:textId="24BDD198"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w:t>
            </w:r>
            <w:proofErr w:type="spellStart"/>
            <w:r w:rsidRPr="00716246">
              <w:rPr>
                <w:rFonts w:ascii="Helvetica" w:hAnsi="Helvetica" w:cs="Helvetica"/>
                <w:b/>
              </w:rPr>
              <w:t>dmg</w:t>
            </w:r>
            <w:proofErr w:type="spellEnd"/>
            <w:proofErr w:type="gramEnd"/>
          </w:p>
        </w:tc>
        <w:tc>
          <w:tcPr>
            <w:tcW w:w="3420" w:type="dxa"/>
          </w:tcPr>
          <w:p w14:paraId="4FE5C807" w14:textId="5F707441"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Lab4.dmg</w:t>
            </w:r>
          </w:p>
        </w:tc>
        <w:tc>
          <w:tcPr>
            <w:tcW w:w="1620" w:type="dxa"/>
          </w:tcPr>
          <w:p w14:paraId="3D378F35" w14:textId="7A83ACDD" w:rsidR="00E37DA5" w:rsidRDefault="00D9109F"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221,452</w:t>
            </w:r>
          </w:p>
        </w:tc>
        <w:tc>
          <w:tcPr>
            <w:tcW w:w="1710" w:type="dxa"/>
          </w:tcPr>
          <w:p w14:paraId="177DB5DB" w14:textId="164C0968" w:rsidR="00E37DA5" w:rsidRDefault="004B5DAD"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16,072</w:t>
            </w:r>
          </w:p>
        </w:tc>
        <w:tc>
          <w:tcPr>
            <w:tcW w:w="1710" w:type="dxa"/>
          </w:tcPr>
          <w:p w14:paraId="4CB63E9E" w14:textId="4F7FA791" w:rsidR="00E37DA5" w:rsidRDefault="008B0C68"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567</w:t>
            </w:r>
          </w:p>
        </w:tc>
      </w:tr>
    </w:tbl>
    <w:p w14:paraId="128324F0"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35A04A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Tar</w:t>
      </w:r>
    </w:p>
    <w:p w14:paraId="3F72539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FFC98A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3879E4C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8CA56E5"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749E45B"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cvf</w:t>
            </w:r>
            <w:proofErr w:type="spellEnd"/>
            <w:r>
              <w:rPr>
                <w:rFonts w:ascii="Helvetica" w:hAnsi="Helvetica" w:cs="Helvetica"/>
              </w:rPr>
              <w:t xml:space="preserve"> file.tar input1 input2 input3</w:t>
            </w:r>
          </w:p>
        </w:tc>
      </w:tr>
    </w:tbl>
    <w:p w14:paraId="75744EE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02F6B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Inputs can be files or folders.</w:t>
      </w:r>
    </w:p>
    <w:p w14:paraId="2EBF906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61311D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A1145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52962B4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8EDC7CF"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606AB7D"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xvf</w:t>
            </w:r>
            <w:proofErr w:type="spellEnd"/>
            <w:r>
              <w:rPr>
                <w:rFonts w:ascii="Helvetica" w:hAnsi="Helvetica" w:cs="Helvetica"/>
              </w:rPr>
              <w:t xml:space="preserve"> file.tar</w:t>
            </w:r>
          </w:p>
        </w:tc>
      </w:tr>
    </w:tbl>
    <w:p w14:paraId="45170B2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014489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53185C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7E5CA4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8D0AD5"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 xml:space="preserve">Tar </w:t>
      </w:r>
      <w:proofErr w:type="spellStart"/>
      <w:r>
        <w:rPr>
          <w:rFonts w:ascii="Helvetica" w:hAnsi="Helvetica" w:cs="Helvetica"/>
          <w:b/>
          <w:bCs/>
        </w:rPr>
        <w:t>Gzipped</w:t>
      </w:r>
      <w:proofErr w:type="spellEnd"/>
    </w:p>
    <w:p w14:paraId="6EE58AC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770B0395" w14:textId="1E7311DD" w:rsidR="00B353C6" w:rsidRP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s="Helvetica"/>
          <w:kern w:val="1"/>
          <w:sz w:val="20"/>
          <w:szCs w:val="20"/>
        </w:rPr>
      </w:pPr>
      <w:proofErr w:type="gramStart"/>
      <w:r w:rsidRPr="00ED6672">
        <w:rPr>
          <w:rFonts w:ascii="Helvetica" w:hAnsi="Helvetica" w:cs="Helvetica"/>
          <w:kern w:val="1"/>
          <w:sz w:val="20"/>
          <w:szCs w:val="20"/>
        </w:rPr>
        <w:t>note</w:t>
      </w:r>
      <w:proofErr w:type="gramEnd"/>
      <w:r w:rsidRPr="00ED6672">
        <w:rPr>
          <w:rFonts w:ascii="Helvetica" w:hAnsi="Helvetica" w:cs="Helvetica"/>
          <w:kern w:val="1"/>
          <w:sz w:val="20"/>
          <w:szCs w:val="20"/>
        </w:rPr>
        <w:t xml:space="preserve"> the z option is used to both </w:t>
      </w:r>
      <w:proofErr w:type="spellStart"/>
      <w:r w:rsidRPr="00ED6672">
        <w:rPr>
          <w:rFonts w:ascii="Helvetica" w:hAnsi="Helvetica" w:cs="Helvetica"/>
          <w:kern w:val="1"/>
          <w:sz w:val="20"/>
          <w:szCs w:val="20"/>
        </w:rPr>
        <w:t>gzip</w:t>
      </w:r>
      <w:proofErr w:type="spellEnd"/>
      <w:r w:rsidRPr="00ED6672">
        <w:rPr>
          <w:rFonts w:ascii="Helvetica" w:hAnsi="Helvetica" w:cs="Helvetica"/>
          <w:kern w:val="1"/>
          <w:sz w:val="20"/>
          <w:szCs w:val="20"/>
        </w:rPr>
        <w:t xml:space="preserve"> and tar at the same time</w:t>
      </w: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0B0FAFF5"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9569FB"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cvzf</w:t>
            </w:r>
            <w:proofErr w:type="spellEnd"/>
            <w:r>
              <w:rPr>
                <w:rFonts w:ascii="Helvetica" w:hAnsi="Helvetica" w:cs="Helvetica"/>
              </w:rPr>
              <w:t xml:space="preserve"> file.tar.gz input1 input2 input3</w:t>
            </w:r>
          </w:p>
        </w:tc>
      </w:tr>
    </w:tbl>
    <w:p w14:paraId="73DE018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ED626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Inputs can be files or folders.</w:t>
      </w:r>
    </w:p>
    <w:p w14:paraId="7BE3B78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0531F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45A2B3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7237D09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8C607D3"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491561"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xzpvf</w:t>
            </w:r>
            <w:proofErr w:type="spellEnd"/>
            <w:r>
              <w:rPr>
                <w:rFonts w:ascii="Helvetica" w:hAnsi="Helvetica" w:cs="Helvetica"/>
              </w:rPr>
              <w:t xml:space="preserve"> file.tar.gz</w:t>
            </w:r>
          </w:p>
        </w:tc>
      </w:tr>
    </w:tbl>
    <w:p w14:paraId="5026FE7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2FD331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69E9A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*COMMON OPTIONS</w:t>
      </w:r>
    </w:p>
    <w:p w14:paraId="4D8BBF7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3D93D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x</w:t>
      </w:r>
      <w:proofErr w:type="gramEnd"/>
      <w:r>
        <w:rPr>
          <w:rFonts w:ascii="Helvetica" w:hAnsi="Helvetica" w:cs="Helvetica"/>
          <w:sz w:val="22"/>
          <w:szCs w:val="22"/>
        </w:rPr>
        <w:t>, --extract, --get</w:t>
      </w:r>
    </w:p>
    <w:p w14:paraId="265DAE3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extract</w:t>
      </w:r>
      <w:proofErr w:type="gramEnd"/>
      <w:r>
        <w:rPr>
          <w:rFonts w:ascii="Helvetica" w:hAnsi="Helvetica" w:cs="Helvetica"/>
          <w:sz w:val="22"/>
          <w:szCs w:val="22"/>
        </w:rPr>
        <w:t xml:space="preserve"> files from an archive</w:t>
      </w:r>
    </w:p>
    <w:p w14:paraId="72F171A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3A14525"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c</w:t>
      </w:r>
      <w:proofErr w:type="gramEnd"/>
      <w:r>
        <w:rPr>
          <w:rFonts w:ascii="Helvetica" w:hAnsi="Helvetica" w:cs="Helvetica"/>
          <w:sz w:val="22"/>
          <w:szCs w:val="22"/>
        </w:rPr>
        <w:t>, --create</w:t>
      </w:r>
    </w:p>
    <w:p w14:paraId="4CE6687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create</w:t>
      </w:r>
      <w:proofErr w:type="gramEnd"/>
      <w:r>
        <w:rPr>
          <w:rFonts w:ascii="Helvetica" w:hAnsi="Helvetica" w:cs="Helvetica"/>
          <w:sz w:val="22"/>
          <w:szCs w:val="22"/>
        </w:rPr>
        <w:t xml:space="preserve"> a new archive</w:t>
      </w:r>
    </w:p>
    <w:p w14:paraId="3E4391A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136778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f</w:t>
      </w:r>
      <w:proofErr w:type="gramEnd"/>
      <w:r>
        <w:rPr>
          <w:rFonts w:ascii="Helvetica" w:hAnsi="Helvetica" w:cs="Helvetica"/>
          <w:sz w:val="22"/>
          <w:szCs w:val="22"/>
        </w:rPr>
        <w:t>, --file [HOSTNAME:]F</w:t>
      </w:r>
    </w:p>
    <w:p w14:paraId="619425B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use</w:t>
      </w:r>
      <w:proofErr w:type="gramEnd"/>
      <w:r>
        <w:rPr>
          <w:rFonts w:ascii="Helvetica" w:hAnsi="Helvetica" w:cs="Helvetica"/>
          <w:sz w:val="22"/>
          <w:szCs w:val="22"/>
        </w:rPr>
        <w:t xml:space="preserve"> archive file or device F </w:t>
      </w:r>
    </w:p>
    <w:p w14:paraId="0B770B9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1043EE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j</w:t>
      </w:r>
      <w:proofErr w:type="gramEnd"/>
      <w:r>
        <w:rPr>
          <w:rFonts w:ascii="Helvetica" w:hAnsi="Helvetica" w:cs="Helvetica"/>
          <w:sz w:val="22"/>
          <w:szCs w:val="22"/>
        </w:rPr>
        <w:t>, --bzip2</w:t>
      </w:r>
    </w:p>
    <w:p w14:paraId="4AECF8D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filter</w:t>
      </w:r>
      <w:proofErr w:type="gramEnd"/>
      <w:r>
        <w:rPr>
          <w:rFonts w:ascii="Helvetica" w:hAnsi="Helvetica" w:cs="Helvetica"/>
          <w:sz w:val="22"/>
          <w:szCs w:val="22"/>
        </w:rPr>
        <w:t xml:space="preserve"> archive through bzip2, use to decompress .bz2 files</w:t>
      </w:r>
    </w:p>
    <w:p w14:paraId="0013CF8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30D9CC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p</w:t>
      </w:r>
      <w:proofErr w:type="gramEnd"/>
      <w:r>
        <w:rPr>
          <w:rFonts w:ascii="Helvetica" w:hAnsi="Helvetica" w:cs="Helvetica"/>
          <w:sz w:val="22"/>
          <w:szCs w:val="22"/>
        </w:rPr>
        <w:t>, --preserve-permissions</w:t>
      </w:r>
    </w:p>
    <w:p w14:paraId="0C44484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extract</w:t>
      </w:r>
      <w:proofErr w:type="gramEnd"/>
      <w:r>
        <w:rPr>
          <w:rFonts w:ascii="Helvetica" w:hAnsi="Helvetica" w:cs="Helvetica"/>
          <w:sz w:val="22"/>
          <w:szCs w:val="22"/>
        </w:rPr>
        <w:t xml:space="preserve"> all protection information</w:t>
      </w:r>
    </w:p>
    <w:p w14:paraId="32948B1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7A9092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v</w:t>
      </w:r>
      <w:proofErr w:type="gramEnd"/>
      <w:r>
        <w:rPr>
          <w:rFonts w:ascii="Helvetica" w:hAnsi="Helvetica" w:cs="Helvetica"/>
          <w:sz w:val="22"/>
          <w:szCs w:val="22"/>
        </w:rPr>
        <w:t>, --verbose</w:t>
      </w:r>
    </w:p>
    <w:p w14:paraId="7AD1FBD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verbosely</w:t>
      </w:r>
      <w:proofErr w:type="gramEnd"/>
      <w:r>
        <w:rPr>
          <w:rFonts w:ascii="Helvetica" w:hAnsi="Helvetica" w:cs="Helvetica"/>
          <w:sz w:val="22"/>
          <w:szCs w:val="22"/>
        </w:rPr>
        <w:t xml:space="preserve"> list files processed</w:t>
      </w:r>
    </w:p>
    <w:p w14:paraId="64B6F73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36D4E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z</w:t>
      </w:r>
      <w:proofErr w:type="gramEnd"/>
      <w:r>
        <w:rPr>
          <w:rFonts w:ascii="Helvetica" w:hAnsi="Helvetica" w:cs="Helvetica"/>
          <w:sz w:val="22"/>
          <w:szCs w:val="22"/>
        </w:rPr>
        <w:t>, --</w:t>
      </w:r>
      <w:proofErr w:type="spellStart"/>
      <w:r>
        <w:rPr>
          <w:rFonts w:ascii="Helvetica" w:hAnsi="Helvetica" w:cs="Helvetica"/>
          <w:sz w:val="22"/>
          <w:szCs w:val="22"/>
        </w:rPr>
        <w:t>gzip</w:t>
      </w:r>
      <w:proofErr w:type="spellEnd"/>
      <w:r>
        <w:rPr>
          <w:rFonts w:ascii="Helvetica" w:hAnsi="Helvetica" w:cs="Helvetica"/>
          <w:sz w:val="22"/>
          <w:szCs w:val="22"/>
        </w:rPr>
        <w:t>, --</w:t>
      </w:r>
      <w:proofErr w:type="spellStart"/>
      <w:r>
        <w:rPr>
          <w:rFonts w:ascii="Helvetica" w:hAnsi="Helvetica" w:cs="Helvetica"/>
          <w:sz w:val="22"/>
          <w:szCs w:val="22"/>
        </w:rPr>
        <w:t>ungzip</w:t>
      </w:r>
      <w:proofErr w:type="spellEnd"/>
    </w:p>
    <w:p w14:paraId="0493105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22"/>
          <w:szCs w:val="22"/>
        </w:rPr>
        <w:t xml:space="preserve">              </w:t>
      </w:r>
      <w:proofErr w:type="gramStart"/>
      <w:r>
        <w:rPr>
          <w:rFonts w:ascii="Helvetica" w:hAnsi="Helvetica" w:cs="Helvetica"/>
          <w:sz w:val="22"/>
          <w:szCs w:val="22"/>
        </w:rPr>
        <w:t>filter</w:t>
      </w:r>
      <w:proofErr w:type="gramEnd"/>
      <w:r>
        <w:rPr>
          <w:rFonts w:ascii="Helvetica" w:hAnsi="Helvetica" w:cs="Helvetica"/>
          <w:sz w:val="22"/>
          <w:szCs w:val="22"/>
        </w:rPr>
        <w:t xml:space="preserve"> the archive through </w:t>
      </w:r>
      <w:proofErr w:type="spellStart"/>
      <w:r>
        <w:rPr>
          <w:rFonts w:ascii="Helvetica" w:hAnsi="Helvetica" w:cs="Helvetica"/>
          <w:sz w:val="22"/>
          <w:szCs w:val="22"/>
        </w:rPr>
        <w:t>gzip</w:t>
      </w:r>
      <w:proofErr w:type="spellEnd"/>
    </w:p>
    <w:p w14:paraId="1A95014E"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15FD4BE"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4715AD6"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8E6B2B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Bzip2</w:t>
      </w:r>
    </w:p>
    <w:p w14:paraId="65622F6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2C0787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2CDAAAC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6C35477B"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BD74314"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bzip2</w:t>
            </w:r>
            <w:proofErr w:type="gramEnd"/>
            <w:r>
              <w:rPr>
                <w:rFonts w:ascii="Helvetica" w:hAnsi="Helvetica" w:cs="Helvetica"/>
              </w:rPr>
              <w:t xml:space="preserve"> file</w:t>
            </w:r>
          </w:p>
        </w:tc>
      </w:tr>
    </w:tbl>
    <w:p w14:paraId="530425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114F1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 must be single file.</w:t>
      </w:r>
    </w:p>
    <w:p w14:paraId="7014C3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78EC0A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817D4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04B069A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0525AED8"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ED32454"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bzip2</w:t>
            </w:r>
            <w:proofErr w:type="gramEnd"/>
            <w:r>
              <w:rPr>
                <w:rFonts w:ascii="Helvetica" w:hAnsi="Helvetica" w:cs="Helvetica"/>
              </w:rPr>
              <w:t xml:space="preserve"> -d file.bz2</w:t>
            </w:r>
          </w:p>
        </w:tc>
      </w:tr>
    </w:tbl>
    <w:p w14:paraId="11B13F8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7DFEF1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4E360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E42FF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B10028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Zip</w:t>
      </w:r>
    </w:p>
    <w:p w14:paraId="503D9D9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6D31AD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4BBAAA4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74DD9267"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322B098"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zip</w:t>
            </w:r>
            <w:proofErr w:type="gramEnd"/>
            <w:r>
              <w:rPr>
                <w:rFonts w:ascii="Helvetica" w:hAnsi="Helvetica" w:cs="Helvetica"/>
              </w:rPr>
              <w:t xml:space="preserve"> file.zip input1 input2 input3</w:t>
            </w:r>
          </w:p>
        </w:tc>
      </w:tr>
    </w:tbl>
    <w:p w14:paraId="73467BC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207F6A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Inputs can be files or folders, but folders will not be searched recursively unless you specify input1/* as the input, where input1 is the folder in question.</w:t>
      </w:r>
    </w:p>
    <w:p w14:paraId="368F6C9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46C98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AE41F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05259F9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48DE97F"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F6804D4"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unzip</w:t>
            </w:r>
            <w:proofErr w:type="gramEnd"/>
            <w:r>
              <w:rPr>
                <w:rFonts w:ascii="Helvetica" w:hAnsi="Helvetica" w:cs="Helvetica"/>
              </w:rPr>
              <w:t xml:space="preserve"> file.zip</w:t>
            </w:r>
          </w:p>
        </w:tc>
      </w:tr>
    </w:tbl>
    <w:p w14:paraId="7343749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DDDB62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unzip</w:t>
      </w:r>
      <w:proofErr w:type="gramEnd"/>
      <w:r>
        <w:rPr>
          <w:rFonts w:ascii="Helvetica" w:hAnsi="Helvetica" w:cs="Helvetica"/>
        </w:rPr>
        <w:t xml:space="preserve"> file.zip</w:t>
      </w:r>
    </w:p>
    <w:p w14:paraId="3DA2C20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7FA4CC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85F432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09A0347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209986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DMG</w:t>
      </w:r>
    </w:p>
    <w:p w14:paraId="2528020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E2AE3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3543695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44D2E307"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62D5997"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create </w:t>
            </w:r>
            <w:proofErr w:type="spellStart"/>
            <w:r>
              <w:rPr>
                <w:rFonts w:ascii="Helvetica" w:hAnsi="Helvetica" w:cs="Helvetica"/>
              </w:rPr>
              <w:t>file.dmg</w:t>
            </w:r>
            <w:proofErr w:type="spellEnd"/>
            <w:r>
              <w:rPr>
                <w:rFonts w:ascii="Helvetica" w:hAnsi="Helvetica" w:cs="Helvetica"/>
              </w:rPr>
              <w:t xml:space="preserve"> -</w:t>
            </w:r>
            <w:proofErr w:type="spellStart"/>
            <w:r>
              <w:rPr>
                <w:rFonts w:ascii="Helvetica" w:hAnsi="Helvetica" w:cs="Helvetica"/>
              </w:rPr>
              <w:t>srcfolder</w:t>
            </w:r>
            <w:proofErr w:type="spellEnd"/>
            <w:r>
              <w:rPr>
                <w:rFonts w:ascii="Helvetica" w:hAnsi="Helvetica" w:cs="Helvetica"/>
              </w:rPr>
              <w:t xml:space="preserve"> /path/to/folder/</w:t>
            </w:r>
          </w:p>
        </w:tc>
      </w:tr>
    </w:tbl>
    <w:p w14:paraId="695C500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577A14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9739848" w14:textId="77777777" w:rsidR="00B353C6" w:rsidRDefault="00B353C6" w:rsidP="00EE4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s="Helvetica"/>
        </w:rPr>
      </w:pPr>
    </w:p>
    <w:p w14:paraId="52A5DA6C" w14:textId="4306D394" w:rsidR="00B353C6"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m</w:t>
      </w:r>
      <w:r w:rsidR="00B353C6">
        <w:rPr>
          <w:rFonts w:ascii="Helvetica" w:hAnsi="Helvetica" w:cs="Helvetica"/>
        </w:rPr>
        <w:t>ount</w:t>
      </w:r>
      <w:proofErr w:type="gramEnd"/>
      <w:r>
        <w:rPr>
          <w:rFonts w:ascii="Helvetica" w:hAnsi="Helvetica" w:cs="Helvetica"/>
        </w:rPr>
        <w:t xml:space="preserve"> a disk image</w:t>
      </w:r>
    </w:p>
    <w:p w14:paraId="3FB93A0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09342B54"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FF3DB63"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mount </w:t>
            </w:r>
            <w:proofErr w:type="spellStart"/>
            <w:r>
              <w:rPr>
                <w:rFonts w:ascii="Helvetica" w:hAnsi="Helvetica" w:cs="Helvetica"/>
              </w:rPr>
              <w:t>file.dmg</w:t>
            </w:r>
            <w:proofErr w:type="spellEnd"/>
          </w:p>
        </w:tc>
      </w:tr>
    </w:tbl>
    <w:p w14:paraId="316ED82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466670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78BF0E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proofErr w:type="gramStart"/>
      <w:r>
        <w:rPr>
          <w:rFonts w:ascii="Helvetica" w:hAnsi="Helvetica" w:cs="Helvetica"/>
        </w:rPr>
        <w:t>unmount</w:t>
      </w:r>
      <w:proofErr w:type="spellEnd"/>
      <w:proofErr w:type="gramEnd"/>
    </w:p>
    <w:p w14:paraId="7EA5BAE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4CE7625A"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7016E0B"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w:t>
            </w:r>
            <w:proofErr w:type="spellStart"/>
            <w:r>
              <w:rPr>
                <w:rFonts w:ascii="Helvetica" w:hAnsi="Helvetica" w:cs="Helvetica"/>
              </w:rPr>
              <w:t>unmount</w:t>
            </w:r>
            <w:proofErr w:type="spellEnd"/>
            <w:r>
              <w:rPr>
                <w:rFonts w:ascii="Helvetica" w:hAnsi="Helvetica" w:cs="Helvetica"/>
              </w:rPr>
              <w:t xml:space="preserve"> /Volumes/</w:t>
            </w:r>
            <w:proofErr w:type="spellStart"/>
            <w:r>
              <w:rPr>
                <w:rFonts w:ascii="Helvetica" w:hAnsi="Helvetica" w:cs="Helvetica"/>
              </w:rPr>
              <w:t>mountpoint</w:t>
            </w:r>
            <w:proofErr w:type="spellEnd"/>
          </w:p>
        </w:tc>
      </w:tr>
    </w:tbl>
    <w:p w14:paraId="63B5060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17557F"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1537ADD9"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7BB68719"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3B421220"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51A11EF2" w14:textId="77777777" w:rsidR="005F46AF" w:rsidRDefault="005F46AF"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141526F7" w14:textId="0A849000" w:rsidR="00454618" w:rsidRP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sidRPr="00454618">
        <w:rPr>
          <w:rFonts w:ascii="Helvetica" w:hAnsi="Helvetica" w:cs="Helvetica"/>
          <w:b/>
          <w:bCs/>
          <w:sz w:val="28"/>
          <w:szCs w:val="28"/>
        </w:rPr>
        <w:t>Lab 4-2</w:t>
      </w:r>
    </w:p>
    <w:p w14:paraId="636E4D7E" w14:textId="135B3568" w:rsidR="00C94DBB" w:rsidRPr="00454618" w:rsidRDefault="00B353C6"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sidRPr="00454618">
        <w:rPr>
          <w:rFonts w:ascii="Helvetica" w:hAnsi="Helvetica" w:cs="Helvetica"/>
          <w:b/>
          <w:bCs/>
          <w:sz w:val="28"/>
          <w:szCs w:val="28"/>
        </w:rPr>
        <w:t>I</w:t>
      </w:r>
      <w:r w:rsidR="00C94DBB" w:rsidRPr="00454618">
        <w:rPr>
          <w:rFonts w:ascii="Helvetica" w:hAnsi="Helvetica" w:cs="Helvetica"/>
          <w:b/>
          <w:bCs/>
          <w:sz w:val="28"/>
          <w:szCs w:val="28"/>
        </w:rPr>
        <w:t>P Addressing Activity</w:t>
      </w:r>
    </w:p>
    <w:p w14:paraId="199FD33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________________________________________________________________________</w:t>
      </w:r>
    </w:p>
    <w:p w14:paraId="237587F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6EED088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Learning Objectives</w:t>
      </w:r>
    </w:p>
    <w:p w14:paraId="166D3D6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7D92C6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8A182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r>
        <w:rPr>
          <w:rFonts w:ascii="Helvetica" w:hAnsi="Helvetica" w:cs="Helvetica"/>
        </w:rPr>
        <w:t xml:space="preserve">Upon completion of this activity you will be able to determine network information for a given IP address and network mask.  </w:t>
      </w:r>
    </w:p>
    <w:p w14:paraId="09CE7AC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p>
    <w:p w14:paraId="5147C9A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r>
        <w:rPr>
          <w:rFonts w:ascii="Helvetica" w:hAnsi="Helvetica" w:cs="Helvetica"/>
        </w:rPr>
        <w:t>When you are given an IP address and subnet mask, you can determine other information about the IP address such as:</w:t>
      </w:r>
    </w:p>
    <w:p w14:paraId="4A0FE47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p>
    <w:p w14:paraId="5EBC3FB5"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Network address</w:t>
      </w:r>
    </w:p>
    <w:p w14:paraId="76E4EF79"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Network broadcast address</w:t>
      </w:r>
    </w:p>
    <w:p w14:paraId="47C3E44D"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Total number of host bits</w:t>
      </w:r>
    </w:p>
    <w:p w14:paraId="411A34D1"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Number of hosts</w:t>
      </w:r>
    </w:p>
    <w:p w14:paraId="2568FD6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CE638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3CE4A8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C0EE8C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 xml:space="preserve">Example: </w:t>
      </w:r>
    </w:p>
    <w:p w14:paraId="5303EC4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88D756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rPr>
        <w:t>For a given IP address, determine network information</w:t>
      </w:r>
    </w:p>
    <w:p w14:paraId="45DCEC8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6B765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0A7223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Given</w:t>
      </w:r>
      <w:r>
        <w:rPr>
          <w:rFonts w:ascii="Helvetica" w:hAnsi="Helvetica" w:cs="Helvetica"/>
        </w:rPr>
        <w:t>:</w:t>
      </w:r>
    </w:p>
    <w:p w14:paraId="26D8B6E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2ED9FB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2170"/>
        <w:gridCol w:w="2170"/>
      </w:tblGrid>
      <w:tr w:rsidR="00C94DBB" w14:paraId="3E965182" w14:textId="77777777">
        <w:tc>
          <w:tcPr>
            <w:tcW w:w="2170" w:type="dxa"/>
            <w:tcMar>
              <w:top w:w="100" w:type="nil"/>
              <w:left w:w="100" w:type="nil"/>
              <w:bottom w:w="100" w:type="nil"/>
              <w:right w:w="100" w:type="nil"/>
            </w:tcMar>
          </w:tcPr>
          <w:p w14:paraId="51155F7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Host IP Address</w:t>
            </w:r>
          </w:p>
        </w:tc>
        <w:tc>
          <w:tcPr>
            <w:tcW w:w="2170" w:type="dxa"/>
            <w:tcMar>
              <w:top w:w="100" w:type="nil"/>
              <w:left w:w="100" w:type="nil"/>
              <w:bottom w:w="100" w:type="nil"/>
              <w:right w:w="100" w:type="nil"/>
            </w:tcMar>
          </w:tcPr>
          <w:p w14:paraId="3BFB9BD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172.27.96.150</w:t>
            </w:r>
          </w:p>
        </w:tc>
      </w:tr>
      <w:tr w:rsidR="00C94DBB" w14:paraId="22E7A68F" w14:textId="77777777">
        <w:tc>
          <w:tcPr>
            <w:tcW w:w="2170" w:type="dxa"/>
            <w:tcMar>
              <w:top w:w="100" w:type="nil"/>
              <w:left w:w="100" w:type="nil"/>
              <w:bottom w:w="100" w:type="nil"/>
              <w:right w:w="100" w:type="nil"/>
            </w:tcMar>
          </w:tcPr>
          <w:p w14:paraId="27C1D03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Subnet Mask</w:t>
            </w:r>
          </w:p>
        </w:tc>
        <w:tc>
          <w:tcPr>
            <w:tcW w:w="2170" w:type="dxa"/>
            <w:tcMar>
              <w:top w:w="100" w:type="nil"/>
              <w:left w:w="100" w:type="nil"/>
              <w:bottom w:w="100" w:type="nil"/>
              <w:right w:w="100" w:type="nil"/>
            </w:tcMar>
          </w:tcPr>
          <w:p w14:paraId="515E1F6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255.255.0.0  (/16)</w:t>
            </w:r>
          </w:p>
        </w:tc>
      </w:tr>
    </w:tbl>
    <w:p w14:paraId="2BED844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Helvetica" w:hAnsi="Helvetica" w:cs="Helvetica"/>
        </w:rPr>
      </w:pPr>
    </w:p>
    <w:p w14:paraId="51F7965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24E801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893A91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Find</w:t>
      </w:r>
      <w:r>
        <w:rPr>
          <w:rFonts w:ascii="Helvetica" w:hAnsi="Helvetica" w:cs="Helvetica"/>
        </w:rPr>
        <w:t>:</w:t>
      </w:r>
    </w:p>
    <w:p w14:paraId="13CB024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r>
        <w:rPr>
          <w:rFonts w:ascii="Helvetica" w:hAnsi="Helvetica" w:cs="Helvetica"/>
        </w:rPr>
        <w:tab/>
      </w:r>
    </w:p>
    <w:p w14:paraId="6E22D0E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492B3BA4"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8B524D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852BD0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6820DAAC"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A9BEAF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A916D7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EBE4BE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F71E90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00584A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8A3D0A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5731CA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Number of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C1F524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7F8830E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Helvetica" w:hAnsi="Helvetica" w:cs="Helvetica"/>
        </w:rPr>
      </w:pPr>
    </w:p>
    <w:p w14:paraId="26C88AB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7DAFD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CFE1D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18A07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D001F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DE9392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Step 1: Translate host IP address and network mask into binary notation.</w:t>
      </w:r>
    </w:p>
    <w:p w14:paraId="57434D4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BF7DBF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1606"/>
        <w:gridCol w:w="1606"/>
        <w:gridCol w:w="1606"/>
        <w:gridCol w:w="1606"/>
        <w:gridCol w:w="1606"/>
      </w:tblGrid>
      <w:tr w:rsidR="00C94DBB" w14:paraId="5F5B1BAF" w14:textId="77777777" w:rsidTr="00134AA6">
        <w:trPr>
          <w:trHeight w:val="284"/>
        </w:trPr>
        <w:tc>
          <w:tcPr>
            <w:tcW w:w="1606" w:type="dxa"/>
            <w:tcMar>
              <w:top w:w="100" w:type="nil"/>
              <w:left w:w="100" w:type="nil"/>
              <w:bottom w:w="100" w:type="nil"/>
              <w:right w:w="100" w:type="nil"/>
            </w:tcMar>
          </w:tcPr>
          <w:p w14:paraId="7EBF017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606" w:type="dxa"/>
            <w:tcMar>
              <w:top w:w="100" w:type="nil"/>
              <w:left w:w="100" w:type="nil"/>
              <w:bottom w:w="100" w:type="nil"/>
              <w:right w:w="100" w:type="nil"/>
            </w:tcMar>
          </w:tcPr>
          <w:p w14:paraId="00A78DB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606" w:type="dxa"/>
            <w:tcMar>
              <w:top w:w="100" w:type="nil"/>
              <w:left w:w="100" w:type="nil"/>
              <w:bottom w:w="100" w:type="nil"/>
              <w:right w:w="100" w:type="nil"/>
            </w:tcMar>
          </w:tcPr>
          <w:p w14:paraId="36F57A5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27</w:t>
            </w:r>
          </w:p>
        </w:tc>
        <w:tc>
          <w:tcPr>
            <w:tcW w:w="1606" w:type="dxa"/>
            <w:tcMar>
              <w:top w:w="100" w:type="nil"/>
              <w:left w:w="100" w:type="nil"/>
              <w:bottom w:w="100" w:type="nil"/>
              <w:right w:w="100" w:type="nil"/>
            </w:tcMar>
          </w:tcPr>
          <w:p w14:paraId="0262CD3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96</w:t>
            </w:r>
          </w:p>
        </w:tc>
        <w:tc>
          <w:tcPr>
            <w:tcW w:w="1606" w:type="dxa"/>
            <w:tcMar>
              <w:top w:w="100" w:type="nil"/>
              <w:left w:w="100" w:type="nil"/>
              <w:bottom w:w="100" w:type="nil"/>
              <w:right w:w="100" w:type="nil"/>
            </w:tcMar>
          </w:tcPr>
          <w:p w14:paraId="2367C77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150</w:t>
            </w:r>
          </w:p>
        </w:tc>
      </w:tr>
      <w:tr w:rsidR="00C94DBB" w14:paraId="546585DA" w14:textId="77777777" w:rsidTr="00134AA6">
        <w:tblPrEx>
          <w:tblBorders>
            <w:top w:val="none" w:sz="0" w:space="0" w:color="auto"/>
          </w:tblBorders>
        </w:tblPrEx>
        <w:trPr>
          <w:trHeight w:val="304"/>
        </w:trPr>
        <w:tc>
          <w:tcPr>
            <w:tcW w:w="1606" w:type="dxa"/>
            <w:tcMar>
              <w:top w:w="100" w:type="nil"/>
              <w:left w:w="100" w:type="nil"/>
              <w:bottom w:w="100" w:type="nil"/>
              <w:right w:w="100" w:type="nil"/>
            </w:tcMar>
          </w:tcPr>
          <w:p w14:paraId="4541ED0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IP Address</w:t>
            </w:r>
          </w:p>
        </w:tc>
        <w:tc>
          <w:tcPr>
            <w:tcW w:w="1606" w:type="dxa"/>
            <w:tcMar>
              <w:top w:w="100" w:type="nil"/>
              <w:left w:w="100" w:type="nil"/>
              <w:bottom w:w="100" w:type="nil"/>
              <w:right w:w="100" w:type="nil"/>
            </w:tcMar>
          </w:tcPr>
          <w:p w14:paraId="0D2FFBD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606" w:type="dxa"/>
            <w:tcMar>
              <w:top w:w="100" w:type="nil"/>
              <w:left w:w="100" w:type="nil"/>
              <w:bottom w:w="100" w:type="nil"/>
              <w:right w:w="100" w:type="nil"/>
            </w:tcMar>
          </w:tcPr>
          <w:p w14:paraId="04DC509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00011011</w:t>
            </w:r>
          </w:p>
        </w:tc>
        <w:tc>
          <w:tcPr>
            <w:tcW w:w="1606" w:type="dxa"/>
            <w:tcMar>
              <w:top w:w="100" w:type="nil"/>
              <w:left w:w="100" w:type="nil"/>
              <w:bottom w:w="100" w:type="nil"/>
              <w:right w:w="100" w:type="nil"/>
            </w:tcMar>
          </w:tcPr>
          <w:p w14:paraId="130BF47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01100000</w:t>
            </w:r>
          </w:p>
        </w:tc>
        <w:tc>
          <w:tcPr>
            <w:tcW w:w="1606" w:type="dxa"/>
            <w:tcMar>
              <w:top w:w="100" w:type="nil"/>
              <w:left w:w="100" w:type="nil"/>
              <w:bottom w:w="100" w:type="nil"/>
              <w:right w:w="100" w:type="nil"/>
            </w:tcMar>
          </w:tcPr>
          <w:p w14:paraId="4CAE43A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10010110</w:t>
            </w:r>
          </w:p>
        </w:tc>
      </w:tr>
      <w:tr w:rsidR="00C94DBB" w14:paraId="744265B8" w14:textId="77777777" w:rsidTr="00134AA6">
        <w:tblPrEx>
          <w:tblBorders>
            <w:top w:val="none" w:sz="0" w:space="0" w:color="auto"/>
          </w:tblBorders>
        </w:tblPrEx>
        <w:trPr>
          <w:trHeight w:val="568"/>
        </w:trPr>
        <w:tc>
          <w:tcPr>
            <w:tcW w:w="1606" w:type="dxa"/>
            <w:tcMar>
              <w:top w:w="100" w:type="nil"/>
              <w:left w:w="100" w:type="nil"/>
              <w:bottom w:w="100" w:type="nil"/>
              <w:right w:w="100" w:type="nil"/>
            </w:tcMar>
          </w:tcPr>
          <w:p w14:paraId="55CCDA8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Mask</w:t>
            </w:r>
          </w:p>
        </w:tc>
        <w:tc>
          <w:tcPr>
            <w:tcW w:w="1606" w:type="dxa"/>
            <w:tcMar>
              <w:top w:w="100" w:type="nil"/>
              <w:left w:w="100" w:type="nil"/>
              <w:bottom w:w="100" w:type="nil"/>
              <w:right w:w="100" w:type="nil"/>
            </w:tcMar>
          </w:tcPr>
          <w:p w14:paraId="2EE8612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06" w:type="dxa"/>
            <w:tcMar>
              <w:top w:w="100" w:type="nil"/>
              <w:left w:w="100" w:type="nil"/>
              <w:bottom w:w="100" w:type="nil"/>
              <w:right w:w="100" w:type="nil"/>
            </w:tcMar>
          </w:tcPr>
          <w:p w14:paraId="23E5106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06" w:type="dxa"/>
            <w:tcMar>
              <w:top w:w="100" w:type="nil"/>
              <w:left w:w="100" w:type="nil"/>
              <w:bottom w:w="100" w:type="nil"/>
              <w:right w:w="100" w:type="nil"/>
            </w:tcMar>
          </w:tcPr>
          <w:p w14:paraId="25B23DF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606" w:type="dxa"/>
            <w:tcMar>
              <w:top w:w="100" w:type="nil"/>
              <w:left w:w="100" w:type="nil"/>
              <w:bottom w:w="100" w:type="nil"/>
              <w:right w:w="100" w:type="nil"/>
            </w:tcMar>
          </w:tcPr>
          <w:p w14:paraId="41FF252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7F6BA3EC" w14:textId="77777777" w:rsidTr="00134AA6">
        <w:trPr>
          <w:trHeight w:val="304"/>
        </w:trPr>
        <w:tc>
          <w:tcPr>
            <w:tcW w:w="1606" w:type="dxa"/>
            <w:tcMar>
              <w:top w:w="100" w:type="nil"/>
              <w:left w:w="100" w:type="nil"/>
              <w:bottom w:w="100" w:type="nil"/>
              <w:right w:w="100" w:type="nil"/>
            </w:tcMar>
          </w:tcPr>
          <w:p w14:paraId="3245486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606" w:type="dxa"/>
            <w:tcMar>
              <w:top w:w="100" w:type="nil"/>
              <w:left w:w="100" w:type="nil"/>
              <w:bottom w:w="100" w:type="nil"/>
              <w:right w:w="100" w:type="nil"/>
            </w:tcMar>
          </w:tcPr>
          <w:p w14:paraId="26F70A9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c>
          <w:tcPr>
            <w:tcW w:w="1606" w:type="dxa"/>
            <w:tcMar>
              <w:top w:w="100" w:type="nil"/>
              <w:left w:w="100" w:type="nil"/>
              <w:bottom w:w="100" w:type="nil"/>
              <w:right w:w="100" w:type="nil"/>
            </w:tcMar>
          </w:tcPr>
          <w:p w14:paraId="6E5EB3D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c>
          <w:tcPr>
            <w:tcW w:w="1606" w:type="dxa"/>
            <w:tcMar>
              <w:top w:w="100" w:type="nil"/>
              <w:left w:w="100" w:type="nil"/>
              <w:bottom w:w="100" w:type="nil"/>
              <w:right w:w="100" w:type="nil"/>
            </w:tcMar>
          </w:tcPr>
          <w:p w14:paraId="4225857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c>
          <w:tcPr>
            <w:tcW w:w="1606" w:type="dxa"/>
            <w:tcMar>
              <w:top w:w="100" w:type="nil"/>
              <w:left w:w="100" w:type="nil"/>
              <w:bottom w:w="100" w:type="nil"/>
              <w:right w:w="100" w:type="nil"/>
            </w:tcMar>
          </w:tcPr>
          <w:p w14:paraId="347ECC2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r>
    </w:tbl>
    <w:p w14:paraId="5F7CA32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rPr>
      </w:pPr>
    </w:p>
    <w:p w14:paraId="4B8CB45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F0246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B194B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Step 2: Determine the network address.</w:t>
      </w:r>
    </w:p>
    <w:p w14:paraId="39A29F0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EBB76A8" w14:textId="77777777" w:rsidR="00C94DBB" w:rsidRDefault="00C94DBB" w:rsidP="00C94DBB">
      <w:pPr>
        <w:widowControl w:val="0"/>
        <w:numPr>
          <w:ilvl w:val="0"/>
          <w:numId w:val="2"/>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Draw a line under the mask.</w:t>
      </w:r>
    </w:p>
    <w:p w14:paraId="68C3DDD3" w14:textId="77777777" w:rsidR="00C94DBB" w:rsidRDefault="00C94DBB" w:rsidP="00C94DBB">
      <w:pPr>
        <w:widowControl w:val="0"/>
        <w:numPr>
          <w:ilvl w:val="0"/>
          <w:numId w:val="2"/>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Perform a binary AND-</w:t>
      </w:r>
      <w:proofErr w:type="spellStart"/>
      <w:r>
        <w:rPr>
          <w:rFonts w:ascii="Helvetica" w:hAnsi="Helvetica" w:cs="Helvetica"/>
        </w:rPr>
        <w:t>ing</w:t>
      </w:r>
      <w:proofErr w:type="spellEnd"/>
      <w:r>
        <w:rPr>
          <w:rFonts w:ascii="Helvetica" w:hAnsi="Helvetica" w:cs="Helvetica"/>
        </w:rPr>
        <w:t xml:space="preserve"> operation on the IP address and the subnet mask. </w:t>
      </w:r>
    </w:p>
    <w:p w14:paraId="3D21DCD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rPr>
          <w:rFonts w:ascii="Helvetica" w:hAnsi="Helvetica" w:cs="Helvetica"/>
        </w:rPr>
      </w:pPr>
      <w:r>
        <w:rPr>
          <w:rFonts w:ascii="Helvetica" w:hAnsi="Helvetica" w:cs="Helvetica"/>
        </w:rPr>
        <w:t xml:space="preserve">   (1 AND 1 results in a 1; 0 AND anything results in a 0)</w:t>
      </w:r>
    </w:p>
    <w:p w14:paraId="5722013E" w14:textId="77777777" w:rsidR="00C94DBB" w:rsidRDefault="00C94DBB" w:rsidP="00C94DBB">
      <w:pPr>
        <w:widowControl w:val="0"/>
        <w:numPr>
          <w:ilvl w:val="0"/>
          <w:numId w:val="3"/>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Express the result in dotted decimal notation.</w:t>
      </w:r>
    </w:p>
    <w:p w14:paraId="4E9678E5" w14:textId="77777777" w:rsidR="00C94DBB" w:rsidRDefault="00C94DBB" w:rsidP="00C94DBB">
      <w:pPr>
        <w:widowControl w:val="0"/>
        <w:numPr>
          <w:ilvl w:val="0"/>
          <w:numId w:val="3"/>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 xml:space="preserve">The result is the network address for this host IP address, which is </w:t>
      </w:r>
      <w:r>
        <w:rPr>
          <w:rFonts w:ascii="Helvetica" w:hAnsi="Helvetica" w:cs="Helvetica"/>
          <w:b/>
          <w:bCs/>
        </w:rPr>
        <w:t>172.27.0.0</w:t>
      </w:r>
      <w:r>
        <w:rPr>
          <w:rFonts w:ascii="Helvetica" w:hAnsi="Helvetica" w:cs="Helvetica"/>
        </w:rPr>
        <w:t>.</w:t>
      </w:r>
    </w:p>
    <w:p w14:paraId="7DA8CD1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540"/>
        <w:rPr>
          <w:rFonts w:ascii="Helvetica" w:hAnsi="Helvetica" w:cs="Helvetica"/>
        </w:rPr>
      </w:pPr>
    </w:p>
    <w:p w14:paraId="4FD00A3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2012"/>
        <w:gridCol w:w="1367"/>
        <w:gridCol w:w="1544"/>
        <w:gridCol w:w="1614"/>
        <w:gridCol w:w="1491"/>
      </w:tblGrid>
      <w:tr w:rsidR="00C94DBB" w14:paraId="480B330E" w14:textId="77777777" w:rsidTr="00134AA6">
        <w:trPr>
          <w:trHeight w:val="287"/>
        </w:trPr>
        <w:tc>
          <w:tcPr>
            <w:tcW w:w="2012" w:type="dxa"/>
            <w:tcMar>
              <w:top w:w="100" w:type="nil"/>
              <w:left w:w="100" w:type="nil"/>
              <w:bottom w:w="100" w:type="nil"/>
              <w:right w:w="100" w:type="nil"/>
            </w:tcMar>
          </w:tcPr>
          <w:p w14:paraId="7B26038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7C6145E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3AC47BD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27</w:t>
            </w:r>
          </w:p>
        </w:tc>
        <w:tc>
          <w:tcPr>
            <w:tcW w:w="1614" w:type="dxa"/>
            <w:tcMar>
              <w:top w:w="100" w:type="nil"/>
              <w:left w:w="100" w:type="nil"/>
              <w:bottom w:w="100" w:type="nil"/>
              <w:right w:w="100" w:type="nil"/>
            </w:tcMar>
          </w:tcPr>
          <w:p w14:paraId="1ECF28B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96</w:t>
            </w:r>
          </w:p>
        </w:tc>
        <w:tc>
          <w:tcPr>
            <w:tcW w:w="1491" w:type="dxa"/>
            <w:tcMar>
              <w:top w:w="100" w:type="nil"/>
              <w:left w:w="100" w:type="nil"/>
              <w:bottom w:w="100" w:type="nil"/>
              <w:right w:w="100" w:type="nil"/>
            </w:tcMar>
          </w:tcPr>
          <w:p w14:paraId="0C58DC6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150</w:t>
            </w:r>
          </w:p>
        </w:tc>
      </w:tr>
      <w:tr w:rsidR="00C94DBB" w14:paraId="1D8D97A3" w14:textId="77777777" w:rsidTr="00134AA6">
        <w:tblPrEx>
          <w:tblBorders>
            <w:top w:val="none" w:sz="0" w:space="0" w:color="auto"/>
          </w:tblBorders>
        </w:tblPrEx>
        <w:trPr>
          <w:trHeight w:val="595"/>
        </w:trPr>
        <w:tc>
          <w:tcPr>
            <w:tcW w:w="2012" w:type="dxa"/>
            <w:tcMar>
              <w:top w:w="100" w:type="nil"/>
              <w:left w:w="100" w:type="nil"/>
              <w:bottom w:w="100" w:type="nil"/>
              <w:right w:w="100" w:type="nil"/>
            </w:tcMar>
          </w:tcPr>
          <w:p w14:paraId="70B2744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IP Address</w:t>
            </w:r>
          </w:p>
        </w:tc>
        <w:tc>
          <w:tcPr>
            <w:tcW w:w="1367" w:type="dxa"/>
            <w:tcMar>
              <w:top w:w="100" w:type="nil"/>
              <w:left w:w="100" w:type="nil"/>
              <w:bottom w:w="100" w:type="nil"/>
              <w:right w:w="100" w:type="nil"/>
            </w:tcMar>
          </w:tcPr>
          <w:p w14:paraId="0924B47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602C3B3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00011011</w:t>
            </w:r>
          </w:p>
        </w:tc>
        <w:tc>
          <w:tcPr>
            <w:tcW w:w="1614" w:type="dxa"/>
            <w:tcMar>
              <w:top w:w="100" w:type="nil"/>
              <w:left w:w="100" w:type="nil"/>
              <w:bottom w:w="100" w:type="nil"/>
              <w:right w:w="100" w:type="nil"/>
            </w:tcMar>
          </w:tcPr>
          <w:p w14:paraId="1BE925E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01100000</w:t>
            </w:r>
          </w:p>
        </w:tc>
        <w:tc>
          <w:tcPr>
            <w:tcW w:w="1491" w:type="dxa"/>
            <w:tcMar>
              <w:top w:w="100" w:type="nil"/>
              <w:left w:w="100" w:type="nil"/>
              <w:bottom w:w="100" w:type="nil"/>
              <w:right w:w="100" w:type="nil"/>
            </w:tcMar>
          </w:tcPr>
          <w:p w14:paraId="5A5F856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10010110</w:t>
            </w:r>
          </w:p>
        </w:tc>
      </w:tr>
      <w:tr w:rsidR="00C94DBB" w14:paraId="0470735D" w14:textId="77777777" w:rsidTr="00134AA6">
        <w:tblPrEx>
          <w:tblBorders>
            <w:top w:val="none" w:sz="0" w:space="0" w:color="auto"/>
          </w:tblBorders>
        </w:tblPrEx>
        <w:trPr>
          <w:trHeight w:val="595"/>
        </w:trPr>
        <w:tc>
          <w:tcPr>
            <w:tcW w:w="2012" w:type="dxa"/>
            <w:tcMar>
              <w:top w:w="100" w:type="nil"/>
              <w:left w:w="100" w:type="nil"/>
              <w:bottom w:w="100" w:type="nil"/>
              <w:right w:w="100" w:type="nil"/>
            </w:tcMar>
          </w:tcPr>
          <w:p w14:paraId="5BFF0C2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Subnet Mask</w:t>
            </w:r>
          </w:p>
        </w:tc>
        <w:tc>
          <w:tcPr>
            <w:tcW w:w="1367" w:type="dxa"/>
            <w:tcMar>
              <w:top w:w="100" w:type="nil"/>
              <w:left w:w="100" w:type="nil"/>
              <w:bottom w:w="100" w:type="nil"/>
              <w:right w:w="100" w:type="nil"/>
            </w:tcMar>
          </w:tcPr>
          <w:p w14:paraId="6282EA8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544" w:type="dxa"/>
            <w:tcMar>
              <w:top w:w="100" w:type="nil"/>
              <w:left w:w="100" w:type="nil"/>
              <w:bottom w:w="100" w:type="nil"/>
              <w:right w:w="100" w:type="nil"/>
            </w:tcMar>
          </w:tcPr>
          <w:p w14:paraId="536BD7C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14" w:type="dxa"/>
            <w:tcMar>
              <w:top w:w="100" w:type="nil"/>
              <w:left w:w="100" w:type="nil"/>
              <w:bottom w:w="100" w:type="nil"/>
              <w:right w:w="100" w:type="nil"/>
            </w:tcMar>
          </w:tcPr>
          <w:p w14:paraId="6B425A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491" w:type="dxa"/>
            <w:tcMar>
              <w:top w:w="100" w:type="nil"/>
              <w:left w:w="100" w:type="nil"/>
              <w:bottom w:w="100" w:type="nil"/>
              <w:right w:w="100" w:type="nil"/>
            </w:tcMar>
          </w:tcPr>
          <w:p w14:paraId="6B9D166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613E2BCA" w14:textId="77777777" w:rsidTr="00134AA6">
        <w:tblPrEx>
          <w:tblBorders>
            <w:top w:val="none" w:sz="0" w:space="0" w:color="auto"/>
          </w:tblBorders>
        </w:tblPrEx>
        <w:trPr>
          <w:trHeight w:val="595"/>
        </w:trPr>
        <w:tc>
          <w:tcPr>
            <w:tcW w:w="2012" w:type="dxa"/>
            <w:tcMar>
              <w:top w:w="100" w:type="nil"/>
              <w:left w:w="100" w:type="nil"/>
              <w:bottom w:w="100" w:type="nil"/>
              <w:right w:w="100" w:type="nil"/>
            </w:tcMar>
          </w:tcPr>
          <w:p w14:paraId="69066E7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Address</w:t>
            </w:r>
          </w:p>
        </w:tc>
        <w:tc>
          <w:tcPr>
            <w:tcW w:w="1367" w:type="dxa"/>
            <w:tcMar>
              <w:top w:w="100" w:type="nil"/>
              <w:left w:w="100" w:type="nil"/>
              <w:bottom w:w="100" w:type="nil"/>
              <w:right w:w="100" w:type="nil"/>
            </w:tcMar>
          </w:tcPr>
          <w:p w14:paraId="36C856C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3EB59C5B" w14:textId="35CA3DB4" w:rsidR="00C94DBB" w:rsidRDefault="008E0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w:t>
            </w:r>
            <w:r w:rsidR="00C94DBB">
              <w:rPr>
                <w:rFonts w:ascii="Helvetica" w:hAnsi="Helvetica" w:cs="Helvetica"/>
              </w:rPr>
              <w:t>1</w:t>
            </w:r>
          </w:p>
        </w:tc>
        <w:tc>
          <w:tcPr>
            <w:tcW w:w="1614" w:type="dxa"/>
            <w:tcMar>
              <w:top w:w="100" w:type="nil"/>
              <w:left w:w="100" w:type="nil"/>
              <w:bottom w:w="100" w:type="nil"/>
              <w:right w:w="100" w:type="nil"/>
            </w:tcMar>
          </w:tcPr>
          <w:p w14:paraId="583C324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491" w:type="dxa"/>
            <w:tcMar>
              <w:top w:w="100" w:type="nil"/>
              <w:left w:w="100" w:type="nil"/>
              <w:bottom w:w="100" w:type="nil"/>
              <w:right w:w="100" w:type="nil"/>
            </w:tcMar>
          </w:tcPr>
          <w:p w14:paraId="1861211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25B4C1CE" w14:textId="77777777" w:rsidTr="00134AA6">
        <w:trPr>
          <w:trHeight w:val="287"/>
        </w:trPr>
        <w:tc>
          <w:tcPr>
            <w:tcW w:w="2012" w:type="dxa"/>
            <w:tcMar>
              <w:top w:w="100" w:type="nil"/>
              <w:left w:w="100" w:type="nil"/>
              <w:bottom w:w="100" w:type="nil"/>
              <w:right w:w="100" w:type="nil"/>
            </w:tcMar>
          </w:tcPr>
          <w:p w14:paraId="2922E17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3A2F659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4759653D" w14:textId="7CE504A6"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w:t>
            </w:r>
            <w:r w:rsidR="008E0A4C">
              <w:rPr>
                <w:rFonts w:ascii="Helvetica" w:hAnsi="Helvetica" w:cs="Helvetica"/>
                <w:b/>
                <w:bCs/>
              </w:rPr>
              <w:t>7</w:t>
            </w:r>
          </w:p>
        </w:tc>
        <w:tc>
          <w:tcPr>
            <w:tcW w:w="1614" w:type="dxa"/>
            <w:tcMar>
              <w:top w:w="100" w:type="nil"/>
              <w:left w:w="100" w:type="nil"/>
              <w:bottom w:w="100" w:type="nil"/>
              <w:right w:w="100" w:type="nil"/>
            </w:tcMar>
          </w:tcPr>
          <w:p w14:paraId="4B8DBA0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c>
          <w:tcPr>
            <w:tcW w:w="1491" w:type="dxa"/>
            <w:tcMar>
              <w:top w:w="100" w:type="nil"/>
              <w:left w:w="100" w:type="nil"/>
              <w:bottom w:w="100" w:type="nil"/>
              <w:right w:w="100" w:type="nil"/>
            </w:tcMar>
          </w:tcPr>
          <w:p w14:paraId="1725F1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r>
    </w:tbl>
    <w:p w14:paraId="227BB46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900"/>
        <w:rPr>
          <w:rFonts w:ascii="Helvetica" w:hAnsi="Helvetica" w:cs="Helvetica"/>
        </w:rPr>
      </w:pPr>
    </w:p>
    <w:p w14:paraId="7EC4D8F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900"/>
        <w:rPr>
          <w:rFonts w:ascii="Helvetica" w:hAnsi="Helvetica" w:cs="Helvetica"/>
        </w:rPr>
      </w:pPr>
    </w:p>
    <w:p w14:paraId="60C3634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2C3760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F93B3F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Step 3: Determine the broadcast address for the network address.</w:t>
      </w:r>
    </w:p>
    <w:p w14:paraId="406C319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1B781C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FA051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subnet mask separates the network portion of the address from the host portion.  The network address has all 0s in the host portion of the address and the broadcast address has all 1s in the host portion of the address.  </w:t>
      </w:r>
    </w:p>
    <w:p w14:paraId="5DA2D2E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A817F3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2012"/>
        <w:gridCol w:w="1367"/>
        <w:gridCol w:w="1544"/>
        <w:gridCol w:w="1614"/>
        <w:gridCol w:w="1491"/>
      </w:tblGrid>
      <w:tr w:rsidR="00C94DBB" w14:paraId="31BC0B2F" w14:textId="77777777" w:rsidTr="00134AA6">
        <w:trPr>
          <w:trHeight w:val="313"/>
        </w:trPr>
        <w:tc>
          <w:tcPr>
            <w:tcW w:w="2012" w:type="dxa"/>
            <w:tcMar>
              <w:top w:w="100" w:type="nil"/>
              <w:left w:w="100" w:type="nil"/>
              <w:bottom w:w="100" w:type="nil"/>
              <w:right w:w="100" w:type="nil"/>
            </w:tcMar>
          </w:tcPr>
          <w:p w14:paraId="64FA73F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7740994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0445605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27</w:t>
            </w:r>
          </w:p>
        </w:tc>
        <w:tc>
          <w:tcPr>
            <w:tcW w:w="1614" w:type="dxa"/>
            <w:tcMar>
              <w:top w:w="100" w:type="nil"/>
              <w:left w:w="100" w:type="nil"/>
              <w:bottom w:w="100" w:type="nil"/>
              <w:right w:w="100" w:type="nil"/>
            </w:tcMar>
          </w:tcPr>
          <w:p w14:paraId="748D7C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96</w:t>
            </w:r>
          </w:p>
        </w:tc>
        <w:tc>
          <w:tcPr>
            <w:tcW w:w="1491" w:type="dxa"/>
            <w:tcMar>
              <w:top w:w="100" w:type="nil"/>
              <w:left w:w="100" w:type="nil"/>
              <w:bottom w:w="100" w:type="nil"/>
              <w:right w:w="100" w:type="nil"/>
            </w:tcMar>
          </w:tcPr>
          <w:p w14:paraId="72EAB8A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150</w:t>
            </w:r>
          </w:p>
        </w:tc>
      </w:tr>
      <w:tr w:rsidR="00C94DBB" w14:paraId="0D9013E3" w14:textId="77777777" w:rsidTr="00134AA6">
        <w:tblPrEx>
          <w:tblBorders>
            <w:top w:val="none" w:sz="0" w:space="0" w:color="auto"/>
          </w:tblBorders>
        </w:tblPrEx>
        <w:trPr>
          <w:trHeight w:val="605"/>
        </w:trPr>
        <w:tc>
          <w:tcPr>
            <w:tcW w:w="2012" w:type="dxa"/>
            <w:tcMar>
              <w:top w:w="100" w:type="nil"/>
              <w:left w:w="100" w:type="nil"/>
              <w:bottom w:w="100" w:type="nil"/>
              <w:right w:w="100" w:type="nil"/>
            </w:tcMar>
          </w:tcPr>
          <w:p w14:paraId="1605DC6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IP Address</w:t>
            </w:r>
          </w:p>
        </w:tc>
        <w:tc>
          <w:tcPr>
            <w:tcW w:w="1367" w:type="dxa"/>
            <w:tcMar>
              <w:top w:w="100" w:type="nil"/>
              <w:left w:w="100" w:type="nil"/>
              <w:bottom w:w="100" w:type="nil"/>
              <w:right w:w="100" w:type="nil"/>
            </w:tcMar>
          </w:tcPr>
          <w:p w14:paraId="79E5E69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03CCE48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00011011</w:t>
            </w:r>
          </w:p>
        </w:tc>
        <w:tc>
          <w:tcPr>
            <w:tcW w:w="1614" w:type="dxa"/>
            <w:tcMar>
              <w:top w:w="100" w:type="nil"/>
              <w:left w:w="100" w:type="nil"/>
              <w:bottom w:w="100" w:type="nil"/>
              <w:right w:w="100" w:type="nil"/>
            </w:tcMar>
          </w:tcPr>
          <w:p w14:paraId="66682AF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01100000</w:t>
            </w:r>
          </w:p>
        </w:tc>
        <w:tc>
          <w:tcPr>
            <w:tcW w:w="1491" w:type="dxa"/>
            <w:tcMar>
              <w:top w:w="100" w:type="nil"/>
              <w:left w:w="100" w:type="nil"/>
              <w:bottom w:w="100" w:type="nil"/>
              <w:right w:w="100" w:type="nil"/>
            </w:tcMar>
          </w:tcPr>
          <w:p w14:paraId="454545B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10010110</w:t>
            </w:r>
          </w:p>
        </w:tc>
      </w:tr>
      <w:tr w:rsidR="00C94DBB" w14:paraId="49D0F472" w14:textId="77777777" w:rsidTr="00134AA6">
        <w:tblPrEx>
          <w:tblBorders>
            <w:top w:val="none" w:sz="0" w:space="0" w:color="auto"/>
          </w:tblBorders>
        </w:tblPrEx>
        <w:trPr>
          <w:trHeight w:val="605"/>
        </w:trPr>
        <w:tc>
          <w:tcPr>
            <w:tcW w:w="2012" w:type="dxa"/>
            <w:tcMar>
              <w:top w:w="100" w:type="nil"/>
              <w:left w:w="100" w:type="nil"/>
              <w:bottom w:w="100" w:type="nil"/>
              <w:right w:w="100" w:type="nil"/>
            </w:tcMar>
          </w:tcPr>
          <w:p w14:paraId="6B57AAD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Subnet Mask</w:t>
            </w:r>
          </w:p>
        </w:tc>
        <w:tc>
          <w:tcPr>
            <w:tcW w:w="1367" w:type="dxa"/>
            <w:tcMar>
              <w:top w:w="100" w:type="nil"/>
              <w:left w:w="100" w:type="nil"/>
              <w:bottom w:w="100" w:type="nil"/>
              <w:right w:w="100" w:type="nil"/>
            </w:tcMar>
          </w:tcPr>
          <w:p w14:paraId="1D4260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544" w:type="dxa"/>
            <w:tcMar>
              <w:top w:w="100" w:type="nil"/>
              <w:left w:w="100" w:type="nil"/>
              <w:bottom w:w="100" w:type="nil"/>
              <w:right w:w="100" w:type="nil"/>
            </w:tcMar>
          </w:tcPr>
          <w:p w14:paraId="168309C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14" w:type="dxa"/>
            <w:tcMar>
              <w:top w:w="100" w:type="nil"/>
              <w:left w:w="100" w:type="nil"/>
              <w:bottom w:w="100" w:type="nil"/>
              <w:right w:w="100" w:type="nil"/>
            </w:tcMar>
          </w:tcPr>
          <w:p w14:paraId="3C1B4E6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491" w:type="dxa"/>
            <w:tcMar>
              <w:top w:w="100" w:type="nil"/>
              <w:left w:w="100" w:type="nil"/>
              <w:bottom w:w="100" w:type="nil"/>
              <w:right w:w="100" w:type="nil"/>
            </w:tcMar>
          </w:tcPr>
          <w:p w14:paraId="7E9C360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7C71D352" w14:textId="77777777" w:rsidTr="00134AA6">
        <w:tblPrEx>
          <w:tblBorders>
            <w:top w:val="none" w:sz="0" w:space="0" w:color="auto"/>
          </w:tblBorders>
        </w:tblPrEx>
        <w:trPr>
          <w:trHeight w:val="605"/>
        </w:trPr>
        <w:tc>
          <w:tcPr>
            <w:tcW w:w="2012" w:type="dxa"/>
            <w:tcMar>
              <w:top w:w="100" w:type="nil"/>
              <w:left w:w="100" w:type="nil"/>
              <w:bottom w:w="100" w:type="nil"/>
              <w:right w:w="100" w:type="nil"/>
            </w:tcMar>
          </w:tcPr>
          <w:p w14:paraId="703E8DD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Broadcast Add.</w:t>
            </w:r>
          </w:p>
        </w:tc>
        <w:tc>
          <w:tcPr>
            <w:tcW w:w="1367" w:type="dxa"/>
            <w:tcMar>
              <w:top w:w="100" w:type="nil"/>
              <w:left w:w="100" w:type="nil"/>
              <w:bottom w:w="100" w:type="nil"/>
              <w:right w:w="100" w:type="nil"/>
            </w:tcMar>
          </w:tcPr>
          <w:p w14:paraId="2AD4FF9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485E5FEE" w14:textId="480619E5" w:rsidR="00C94DBB" w:rsidRDefault="008E0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w:t>
            </w:r>
            <w:r w:rsidR="00C94DBB">
              <w:rPr>
                <w:rFonts w:ascii="Helvetica" w:hAnsi="Helvetica" w:cs="Helvetica"/>
              </w:rPr>
              <w:t>1</w:t>
            </w:r>
          </w:p>
        </w:tc>
        <w:tc>
          <w:tcPr>
            <w:tcW w:w="1614" w:type="dxa"/>
            <w:tcMar>
              <w:top w:w="100" w:type="nil"/>
              <w:left w:w="100" w:type="nil"/>
              <w:bottom w:w="100" w:type="nil"/>
              <w:right w:w="100" w:type="nil"/>
            </w:tcMar>
          </w:tcPr>
          <w:p w14:paraId="6793150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491" w:type="dxa"/>
            <w:tcMar>
              <w:top w:w="100" w:type="nil"/>
              <w:left w:w="100" w:type="nil"/>
              <w:bottom w:w="100" w:type="nil"/>
              <w:right w:w="100" w:type="nil"/>
            </w:tcMar>
          </w:tcPr>
          <w:p w14:paraId="1099EEF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r>
      <w:tr w:rsidR="00C94DBB" w14:paraId="6D7C5017" w14:textId="77777777" w:rsidTr="00134AA6">
        <w:trPr>
          <w:trHeight w:val="292"/>
        </w:trPr>
        <w:tc>
          <w:tcPr>
            <w:tcW w:w="2012" w:type="dxa"/>
            <w:tcMar>
              <w:top w:w="100" w:type="nil"/>
              <w:left w:w="100" w:type="nil"/>
              <w:bottom w:w="100" w:type="nil"/>
              <w:right w:w="100" w:type="nil"/>
            </w:tcMar>
          </w:tcPr>
          <w:p w14:paraId="35C4DD3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5C67342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7E48F709" w14:textId="6D8A4DEF"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w:t>
            </w:r>
            <w:r w:rsidR="008E0A4C">
              <w:rPr>
                <w:rFonts w:ascii="Helvetica" w:hAnsi="Helvetica" w:cs="Helvetica"/>
                <w:b/>
                <w:bCs/>
              </w:rPr>
              <w:t>7</w:t>
            </w:r>
          </w:p>
        </w:tc>
        <w:tc>
          <w:tcPr>
            <w:tcW w:w="1614" w:type="dxa"/>
            <w:tcMar>
              <w:top w:w="100" w:type="nil"/>
              <w:left w:w="100" w:type="nil"/>
              <w:bottom w:w="100" w:type="nil"/>
              <w:right w:w="100" w:type="nil"/>
            </w:tcMar>
          </w:tcPr>
          <w:p w14:paraId="503A14E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c>
          <w:tcPr>
            <w:tcW w:w="1491" w:type="dxa"/>
            <w:tcMar>
              <w:top w:w="100" w:type="nil"/>
              <w:left w:w="100" w:type="nil"/>
              <w:bottom w:w="100" w:type="nil"/>
              <w:right w:w="100" w:type="nil"/>
            </w:tcMar>
          </w:tcPr>
          <w:p w14:paraId="5F4176E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r>
    </w:tbl>
    <w:p w14:paraId="5519751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Helvetica" w:hAnsi="Helvetica" w:cs="Helvetica"/>
        </w:rPr>
      </w:pPr>
    </w:p>
    <w:p w14:paraId="4CAD10F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710DB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2785C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By counting the number of host bits (bits in the host portion of the address) we can determine the total number of usable hosts for this network.</w:t>
      </w:r>
    </w:p>
    <w:p w14:paraId="3944503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CC6A39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Host Bits: 16  </w:t>
      </w:r>
    </w:p>
    <w:p w14:paraId="3B7F1F5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6E12E2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Total number of usable hosts:</w:t>
      </w:r>
    </w:p>
    <w:p w14:paraId="57B3A1A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14:paraId="214E1CB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2</w:t>
      </w:r>
      <w:r>
        <w:rPr>
          <w:rFonts w:ascii="Helvetica" w:hAnsi="Helvetica" w:cs="Helvetica"/>
          <w:sz w:val="16"/>
          <w:szCs w:val="16"/>
          <w:vertAlign w:val="superscript"/>
        </w:rPr>
        <w:t>16</w:t>
      </w:r>
      <w:r>
        <w:rPr>
          <w:rFonts w:ascii="Helvetica" w:hAnsi="Helvetica" w:cs="Helvetica"/>
        </w:rPr>
        <w:t xml:space="preserve"> = 65,536</w:t>
      </w:r>
    </w:p>
    <w:p w14:paraId="4CB0CBD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5898AE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65,536 - 2 = 65,534  (we subtract the network address and the network broadcast address because those addresses can never be assigned to any nodes on the network.)</w:t>
      </w:r>
    </w:p>
    <w:p w14:paraId="78A3249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5BFE98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6DF7A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Now we add this information to the table:</w:t>
      </w:r>
    </w:p>
    <w:p w14:paraId="6BC333F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AE34B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8295F8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4241A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1F4F0981"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6DCFFA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7478F3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172.27.96.150</w:t>
            </w:r>
          </w:p>
        </w:tc>
      </w:tr>
      <w:tr w:rsidR="00C94DBB" w14:paraId="787A62E7"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62C546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DAE081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 xml:space="preserve">255.255.0.0 </w:t>
            </w:r>
            <w:proofErr w:type="gramStart"/>
            <w:r>
              <w:rPr>
                <w:rFonts w:ascii="Helvetica" w:hAnsi="Helvetica" w:cs="Helvetica"/>
                <w:b/>
                <w:bCs/>
              </w:rPr>
              <w:t>( /</w:t>
            </w:r>
            <w:proofErr w:type="gramEnd"/>
            <w:r>
              <w:rPr>
                <w:rFonts w:ascii="Helvetica" w:hAnsi="Helvetica" w:cs="Helvetica"/>
                <w:b/>
                <w:bCs/>
              </w:rPr>
              <w:t>16)</w:t>
            </w:r>
          </w:p>
        </w:tc>
      </w:tr>
      <w:tr w:rsidR="00C94DBB" w14:paraId="4ADFC37E"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A31295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B0C889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172.27.0.0</w:t>
            </w:r>
          </w:p>
        </w:tc>
      </w:tr>
      <w:tr w:rsidR="00C94DBB" w14:paraId="4CC5DFDF"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55BA80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84A7DB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172.27.255.255</w:t>
            </w:r>
          </w:p>
        </w:tc>
      </w:tr>
      <w:tr w:rsidR="00C94DBB" w14:paraId="78C2BB97"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E2A5AA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E4C7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16</w:t>
            </w:r>
          </w:p>
        </w:tc>
      </w:tr>
      <w:tr w:rsidR="00C94DBB" w14:paraId="43B70B3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1A395C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BB4D75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65,534</w:t>
            </w:r>
          </w:p>
        </w:tc>
      </w:tr>
    </w:tbl>
    <w:p w14:paraId="6035FD3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rPr>
      </w:pPr>
    </w:p>
    <w:p w14:paraId="123F343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DC20B2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79EC7"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379D6E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Challenge 1:</w:t>
      </w:r>
    </w:p>
    <w:p w14:paraId="64374FA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8F6FEA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Fill in the missing information in the tables below.</w:t>
      </w:r>
    </w:p>
    <w:p w14:paraId="769314D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94733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1</w:t>
      </w:r>
    </w:p>
    <w:p w14:paraId="71142A6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2DAB276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4EE7B962"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A12813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2F2FD2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10.5.85.128</w:t>
            </w:r>
          </w:p>
        </w:tc>
      </w:tr>
      <w:tr w:rsidR="00C94DBB" w14:paraId="21C3399D"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ABFBF1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13A59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 xml:space="preserve">255.0.0.0 </w:t>
            </w:r>
            <w:proofErr w:type="gramStart"/>
            <w:r>
              <w:rPr>
                <w:rFonts w:ascii="Helvetica" w:hAnsi="Helvetica" w:cs="Helvetica"/>
                <w:b/>
                <w:bCs/>
                <w:sz w:val="20"/>
                <w:szCs w:val="20"/>
              </w:rPr>
              <w:t>( /</w:t>
            </w:r>
            <w:proofErr w:type="gramEnd"/>
            <w:r>
              <w:rPr>
                <w:rFonts w:ascii="Helvetica" w:hAnsi="Helvetica" w:cs="Helvetica"/>
                <w:b/>
                <w:bCs/>
                <w:sz w:val="20"/>
                <w:szCs w:val="20"/>
              </w:rPr>
              <w:t>8)</w:t>
            </w:r>
          </w:p>
        </w:tc>
      </w:tr>
      <w:tr w:rsidR="00C94DBB" w14:paraId="6E2099C6"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9860DA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6C5D247" w14:textId="7B0825AB" w:rsidR="00C94DBB" w:rsidRDefault="00574A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kern w:val="1"/>
              </w:rPr>
              <w:t>10.0.0.0</w:t>
            </w:r>
          </w:p>
        </w:tc>
      </w:tr>
      <w:tr w:rsidR="00C94DBB" w14:paraId="58E3B57C"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3B832A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7CC021" w14:textId="690C2F02" w:rsidR="00C94DBB" w:rsidRDefault="009968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kern w:val="1"/>
              </w:rPr>
              <w:t>10.0.255.255</w:t>
            </w:r>
          </w:p>
        </w:tc>
      </w:tr>
      <w:tr w:rsidR="00C94DBB" w14:paraId="1F9D315F"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2B64DD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6D5B569" w14:textId="12BC10E5"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6A4388CE"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C7BD42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5863F9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3BE4431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3EEDC32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4264C98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2</w:t>
      </w:r>
    </w:p>
    <w:p w14:paraId="2F93D40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553ABD4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4A574A4D"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97D373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3BC500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172.16.123.1</w:t>
            </w:r>
          </w:p>
        </w:tc>
      </w:tr>
      <w:tr w:rsidR="00C94DBB" w14:paraId="53017E9D"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1CA4E6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2F9F5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 xml:space="preserve">255.255.0.0 </w:t>
            </w:r>
            <w:proofErr w:type="gramStart"/>
            <w:r>
              <w:rPr>
                <w:rFonts w:ascii="Helvetica" w:hAnsi="Helvetica" w:cs="Helvetica"/>
                <w:b/>
                <w:bCs/>
                <w:sz w:val="20"/>
                <w:szCs w:val="20"/>
              </w:rPr>
              <w:t>( /</w:t>
            </w:r>
            <w:proofErr w:type="gramEnd"/>
            <w:r>
              <w:rPr>
                <w:rFonts w:ascii="Helvetica" w:hAnsi="Helvetica" w:cs="Helvetica"/>
                <w:b/>
                <w:bCs/>
                <w:sz w:val="20"/>
                <w:szCs w:val="20"/>
              </w:rPr>
              <w:t>16)</w:t>
            </w:r>
          </w:p>
        </w:tc>
      </w:tr>
      <w:tr w:rsidR="00C94DBB" w14:paraId="2A3364F6"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B631FF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CEBCF2" w14:textId="245C8A50" w:rsidR="00C94DBB" w:rsidRDefault="00747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kern w:val="1"/>
              </w:rPr>
              <w:t>172.16.0.0</w:t>
            </w:r>
          </w:p>
        </w:tc>
      </w:tr>
      <w:tr w:rsidR="00C94DBB" w14:paraId="36CC0765"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0B4EB1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7AA9969" w14:textId="0D32F71B" w:rsidR="00C94DBB" w:rsidRDefault="00747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kern w:val="1"/>
              </w:rPr>
              <w:t>172.16.255.255</w:t>
            </w:r>
          </w:p>
        </w:tc>
      </w:tr>
      <w:tr w:rsidR="00C94DBB" w14:paraId="08DA2236"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C4474A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93BDEAA" w14:textId="7747E7E1"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C61DB62"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35F2E3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57D8B9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7129EDC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7094E24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1ABACEE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0B9F9A6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3</w:t>
      </w:r>
    </w:p>
    <w:p w14:paraId="04F252C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5F5D95F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696CBB9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4E4AF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A9ECEB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172.21.37.15</w:t>
            </w:r>
          </w:p>
        </w:tc>
      </w:tr>
      <w:tr w:rsidR="00C94DBB" w14:paraId="312C636E"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B654E6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87E52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 xml:space="preserve">255.255.0.0 </w:t>
            </w:r>
            <w:proofErr w:type="gramStart"/>
            <w:r>
              <w:rPr>
                <w:rFonts w:ascii="Helvetica" w:hAnsi="Helvetica" w:cs="Helvetica"/>
                <w:b/>
                <w:bCs/>
                <w:sz w:val="20"/>
                <w:szCs w:val="20"/>
              </w:rPr>
              <w:t>( /</w:t>
            </w:r>
            <w:proofErr w:type="gramEnd"/>
            <w:r>
              <w:rPr>
                <w:rFonts w:ascii="Helvetica" w:hAnsi="Helvetica" w:cs="Helvetica"/>
                <w:b/>
                <w:bCs/>
                <w:sz w:val="20"/>
                <w:szCs w:val="20"/>
              </w:rPr>
              <w:t>16)</w:t>
            </w:r>
          </w:p>
        </w:tc>
      </w:tr>
      <w:tr w:rsidR="00C94DBB" w14:paraId="7B7264D9"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EEF524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E33FCB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52CE8EE8"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E93C26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595E71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E06B82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94D2D4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0CFC6B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D8BFD6E"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2D3F5C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887D1E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0E864A7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50E47BF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6874BBC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61547D3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01554CA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40696A3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4</w:t>
      </w:r>
    </w:p>
    <w:p w14:paraId="271BD25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716202B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6FEDCFE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80E100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E899A3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192.168.1.1</w:t>
            </w:r>
          </w:p>
        </w:tc>
      </w:tr>
      <w:tr w:rsidR="00C94DBB" w14:paraId="782A2FD5"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14D92E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80A8F5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255.255.255.0 (/24)</w:t>
            </w:r>
          </w:p>
        </w:tc>
      </w:tr>
      <w:tr w:rsidR="00C94DBB" w14:paraId="55221D99"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579EAC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1318E0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1B3E90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8D650E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0E9502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74E7B451"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DFF0F0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CEF56F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4CE1E1D"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7FD73E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154FF2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3266244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138AF7F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555854D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38BC85B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5</w:t>
      </w:r>
    </w:p>
    <w:p w14:paraId="336298B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688A940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7FE3D2A7"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75CC22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C92340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192.168.3.33</w:t>
            </w:r>
          </w:p>
        </w:tc>
      </w:tr>
      <w:tr w:rsidR="00C94DBB" w14:paraId="5AE59A8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153B2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38AB24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255.255.255.0 (/24)</w:t>
            </w:r>
          </w:p>
        </w:tc>
      </w:tr>
      <w:tr w:rsidR="00C94DBB" w14:paraId="6BD6A3F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566970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BBD64F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6A092439"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5CB42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3777D2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75C4DB9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BBF7D7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3E1BF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DF3E834"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C28A3C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E20734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311FD23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2CD0016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42D20D6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0F590B7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6</w:t>
      </w:r>
    </w:p>
    <w:p w14:paraId="6619FFB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0E74ED4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0469A99A"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6BE5FD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06F2EF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10.50.128.254</w:t>
            </w:r>
          </w:p>
        </w:tc>
      </w:tr>
      <w:tr w:rsidR="00C94DBB" w14:paraId="2A814911"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49C33B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777D05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255.0.0.0 (/8)</w:t>
            </w:r>
          </w:p>
        </w:tc>
      </w:tr>
      <w:tr w:rsidR="00C94DBB" w14:paraId="3EB7BEE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CDCDD6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025A1A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CA4CDE8"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A23EDC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F65BA3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7240199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7C0A8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6ACE7A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292E386C"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022452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DC3520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6D37605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007728D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7667A8E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01C6D6F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4430D60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Challenge 2:</w:t>
      </w:r>
    </w:p>
    <w:p w14:paraId="2090D69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863BB8" w14:textId="10D39EDA"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Now that you understand the structure of IP addresses and the different types of addresses, answer the questions </w:t>
      </w:r>
      <w:r w:rsidR="00FE4AFC">
        <w:rPr>
          <w:rFonts w:ascii="Helvetica" w:hAnsi="Helvetica" w:cs="Helvetica"/>
        </w:rPr>
        <w:t>based on the following scenario</w:t>
      </w:r>
      <w:r>
        <w:rPr>
          <w:rFonts w:ascii="Helvetica" w:hAnsi="Helvetica" w:cs="Helvetica"/>
        </w:rPr>
        <w:t xml:space="preserve">.  </w:t>
      </w:r>
    </w:p>
    <w:p w14:paraId="0BADF74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7038E4A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Scenario</w:t>
      </w:r>
    </w:p>
    <w:p w14:paraId="51A9A0C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388F92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Given the information in the network map below match the computer name with the appropriate description.</w:t>
      </w:r>
    </w:p>
    <w:p w14:paraId="68CA723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398C219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4FF24D0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1D81692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r>
        <w:rPr>
          <w:rFonts w:ascii="Helvetica" w:hAnsi="Helvetica" w:cs="Helvetica"/>
          <w:noProof/>
          <w:kern w:val="1"/>
        </w:rPr>
        <w:drawing>
          <wp:inline distT="0" distB="0" distL="0" distR="0" wp14:anchorId="16B2AC80" wp14:editId="5F9071E8">
            <wp:extent cx="5943600" cy="553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7200"/>
                    </a:xfrm>
                    <a:prstGeom prst="rect">
                      <a:avLst/>
                    </a:prstGeom>
                    <a:noFill/>
                    <a:ln>
                      <a:noFill/>
                    </a:ln>
                  </pic:spPr>
                </pic:pic>
              </a:graphicData>
            </a:graphic>
          </wp:inline>
        </w:drawing>
      </w:r>
    </w:p>
    <w:p w14:paraId="08AB905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38CD935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419AC88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6A0C8F6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7EE7505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r>
        <w:rPr>
          <w:rFonts w:ascii="Helvetica" w:hAnsi="Helvetica" w:cs="Helvetica"/>
          <w:b/>
          <w:bCs/>
        </w:rPr>
        <w:t>Match the computer name with the appropriate description</w:t>
      </w:r>
    </w:p>
    <w:p w14:paraId="0B03051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0DE6D5D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4200"/>
        <w:gridCol w:w="4200"/>
      </w:tblGrid>
      <w:tr w:rsidR="00C94DBB" w14:paraId="31BC4F41" w14:textId="77777777">
        <w:tc>
          <w:tcPr>
            <w:tcW w:w="4200" w:type="dxa"/>
            <w:tcMar>
              <w:top w:w="100" w:type="nil"/>
              <w:left w:w="100" w:type="nil"/>
              <w:bottom w:w="100" w:type="nil"/>
              <w:right w:w="100" w:type="nil"/>
            </w:tcMar>
          </w:tcPr>
          <w:p w14:paraId="6BA753F4" w14:textId="239A8C99"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w:t>
            </w:r>
            <w:r w:rsidR="006161EF">
              <w:rPr>
                <w:rFonts w:ascii="Helvetica" w:hAnsi="Helvetica" w:cs="Helvetica"/>
              </w:rPr>
              <w:t>F</w:t>
            </w:r>
            <w:r>
              <w:rPr>
                <w:rFonts w:ascii="Helvetica" w:hAnsi="Helvetica" w:cs="Helvetica"/>
              </w:rPr>
              <w:t>___ Computer 1</w:t>
            </w:r>
          </w:p>
          <w:p w14:paraId="0D4C9B3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EB9C9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200" w:type="dxa"/>
            <w:tcMar>
              <w:top w:w="100" w:type="nil"/>
              <w:left w:w="100" w:type="nil"/>
              <w:bottom w:w="100" w:type="nil"/>
              <w:right w:w="100" w:type="nil"/>
            </w:tcMar>
          </w:tcPr>
          <w:p w14:paraId="3FE43B1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a.  You can’t use a broadcast address for a host address.</w:t>
            </w:r>
          </w:p>
        </w:tc>
      </w:tr>
      <w:tr w:rsidR="00C94DBB" w14:paraId="1BA7A1A8" w14:textId="77777777">
        <w:tblPrEx>
          <w:tblBorders>
            <w:top w:val="none" w:sz="0" w:space="0" w:color="auto"/>
          </w:tblBorders>
        </w:tblPrEx>
        <w:tc>
          <w:tcPr>
            <w:tcW w:w="4200" w:type="dxa"/>
            <w:tcMar>
              <w:top w:w="100" w:type="nil"/>
              <w:left w:w="100" w:type="nil"/>
              <w:bottom w:w="100" w:type="nil"/>
              <w:right w:w="100" w:type="nil"/>
            </w:tcMar>
          </w:tcPr>
          <w:p w14:paraId="20393F4A" w14:textId="246EE82D"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w:t>
            </w:r>
            <w:r w:rsidR="006161EF">
              <w:rPr>
                <w:rFonts w:ascii="Helvetica" w:hAnsi="Helvetica" w:cs="Helvetica"/>
              </w:rPr>
              <w:t>A</w:t>
            </w:r>
            <w:r>
              <w:rPr>
                <w:rFonts w:ascii="Helvetica" w:hAnsi="Helvetica" w:cs="Helvetica"/>
              </w:rPr>
              <w:t>___ Computer 2</w:t>
            </w:r>
          </w:p>
        </w:tc>
        <w:tc>
          <w:tcPr>
            <w:tcW w:w="4200" w:type="dxa"/>
            <w:tcMar>
              <w:top w:w="100" w:type="nil"/>
              <w:left w:w="100" w:type="nil"/>
              <w:bottom w:w="100" w:type="nil"/>
              <w:right w:w="100" w:type="nil"/>
            </w:tcMar>
          </w:tcPr>
          <w:p w14:paraId="4F3DC91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  This address is duplicated on the network, and the default gateway is incorrect.</w:t>
            </w:r>
          </w:p>
          <w:p w14:paraId="1058043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A7D6F61" w14:textId="77777777">
        <w:tblPrEx>
          <w:tblBorders>
            <w:top w:val="none" w:sz="0" w:space="0" w:color="auto"/>
          </w:tblBorders>
        </w:tblPrEx>
        <w:tc>
          <w:tcPr>
            <w:tcW w:w="4200" w:type="dxa"/>
            <w:tcMar>
              <w:top w:w="100" w:type="nil"/>
              <w:left w:w="100" w:type="nil"/>
              <w:bottom w:w="100" w:type="nil"/>
              <w:right w:w="100" w:type="nil"/>
            </w:tcMar>
          </w:tcPr>
          <w:p w14:paraId="08F1696D" w14:textId="4DCDD326"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w:t>
            </w:r>
            <w:r w:rsidR="006161EF">
              <w:rPr>
                <w:rFonts w:ascii="Helvetica" w:hAnsi="Helvetica" w:cs="Helvetica"/>
              </w:rPr>
              <w:t>C</w:t>
            </w:r>
            <w:bookmarkStart w:id="0" w:name="_GoBack"/>
            <w:bookmarkEnd w:id="0"/>
            <w:r>
              <w:rPr>
                <w:rFonts w:ascii="Helvetica" w:hAnsi="Helvetica" w:cs="Helvetica"/>
              </w:rPr>
              <w:t>___ Computer 3</w:t>
            </w:r>
          </w:p>
        </w:tc>
        <w:tc>
          <w:tcPr>
            <w:tcW w:w="4200" w:type="dxa"/>
            <w:tcMar>
              <w:top w:w="100" w:type="nil"/>
              <w:left w:w="100" w:type="nil"/>
              <w:bottom w:w="100" w:type="nil"/>
              <w:right w:w="100" w:type="nil"/>
            </w:tcMar>
          </w:tcPr>
          <w:p w14:paraId="3066215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  You can’t use a network address for a host address, and the default gateway is incorrect.</w:t>
            </w:r>
          </w:p>
          <w:p w14:paraId="5919B68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3545DD8" w14:textId="77777777">
        <w:tblPrEx>
          <w:tblBorders>
            <w:top w:val="none" w:sz="0" w:space="0" w:color="auto"/>
          </w:tblBorders>
        </w:tblPrEx>
        <w:tc>
          <w:tcPr>
            <w:tcW w:w="4200" w:type="dxa"/>
            <w:tcMar>
              <w:top w:w="100" w:type="nil"/>
              <w:left w:w="100" w:type="nil"/>
              <w:bottom w:w="100" w:type="nil"/>
              <w:right w:w="100" w:type="nil"/>
            </w:tcMar>
          </w:tcPr>
          <w:p w14:paraId="4926B780" w14:textId="448EA39E"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w:t>
            </w:r>
            <w:r w:rsidR="006161EF">
              <w:rPr>
                <w:rFonts w:ascii="Helvetica" w:hAnsi="Helvetica" w:cs="Helvetica"/>
              </w:rPr>
              <w:t>B</w:t>
            </w:r>
            <w:r>
              <w:rPr>
                <w:rFonts w:ascii="Helvetica" w:hAnsi="Helvetica" w:cs="Helvetica"/>
              </w:rPr>
              <w:t>___ Computer 4</w:t>
            </w:r>
          </w:p>
        </w:tc>
        <w:tc>
          <w:tcPr>
            <w:tcW w:w="4200" w:type="dxa"/>
            <w:tcMar>
              <w:top w:w="100" w:type="nil"/>
              <w:left w:w="100" w:type="nil"/>
              <w:bottom w:w="100" w:type="nil"/>
              <w:right w:w="100" w:type="nil"/>
            </w:tcMar>
          </w:tcPr>
          <w:p w14:paraId="6D5A8C7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  This address is duplicated on the network.</w:t>
            </w:r>
          </w:p>
          <w:p w14:paraId="45CC228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C771E97" w14:textId="77777777">
        <w:tblPrEx>
          <w:tblBorders>
            <w:top w:val="none" w:sz="0" w:space="0" w:color="auto"/>
          </w:tblBorders>
        </w:tblPrEx>
        <w:tc>
          <w:tcPr>
            <w:tcW w:w="4200" w:type="dxa"/>
            <w:tcMar>
              <w:top w:w="100" w:type="nil"/>
              <w:left w:w="100" w:type="nil"/>
              <w:bottom w:w="100" w:type="nil"/>
              <w:right w:w="100" w:type="nil"/>
            </w:tcMar>
          </w:tcPr>
          <w:p w14:paraId="16A0FD0A" w14:textId="7B108A18"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w:t>
            </w:r>
            <w:r w:rsidR="006161EF">
              <w:rPr>
                <w:rFonts w:ascii="Helvetica" w:hAnsi="Helvetica" w:cs="Helvetica"/>
              </w:rPr>
              <w:t>E</w:t>
            </w:r>
            <w:r>
              <w:rPr>
                <w:rFonts w:ascii="Helvetica" w:hAnsi="Helvetica" w:cs="Helvetica"/>
              </w:rPr>
              <w:t>___ Computer 5</w:t>
            </w:r>
          </w:p>
          <w:p w14:paraId="39182CB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200" w:type="dxa"/>
            <w:tcMar>
              <w:top w:w="100" w:type="nil"/>
              <w:left w:w="100" w:type="nil"/>
              <w:bottom w:w="100" w:type="nil"/>
              <w:right w:w="100" w:type="nil"/>
            </w:tcMar>
          </w:tcPr>
          <w:p w14:paraId="6F79532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e.  No changes are needed.</w:t>
            </w:r>
          </w:p>
        </w:tc>
      </w:tr>
      <w:tr w:rsidR="00C94DBB" w14:paraId="5B4EFA0C" w14:textId="77777777">
        <w:tc>
          <w:tcPr>
            <w:tcW w:w="4200" w:type="dxa"/>
            <w:tcMar>
              <w:top w:w="100" w:type="nil"/>
              <w:left w:w="100" w:type="nil"/>
              <w:bottom w:w="100" w:type="nil"/>
              <w:right w:w="100" w:type="nil"/>
            </w:tcMar>
          </w:tcPr>
          <w:p w14:paraId="20DD353D" w14:textId="2F27C9A1"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w:t>
            </w:r>
            <w:r w:rsidR="006161EF">
              <w:rPr>
                <w:rFonts w:ascii="Helvetica" w:hAnsi="Helvetica" w:cs="Helvetica"/>
              </w:rPr>
              <w:t>D</w:t>
            </w:r>
            <w:r>
              <w:rPr>
                <w:rFonts w:ascii="Helvetica" w:hAnsi="Helvetica" w:cs="Helvetica"/>
              </w:rPr>
              <w:t>___ Computer 6</w:t>
            </w:r>
          </w:p>
        </w:tc>
        <w:tc>
          <w:tcPr>
            <w:tcW w:w="4200" w:type="dxa"/>
            <w:tcMar>
              <w:top w:w="100" w:type="nil"/>
              <w:left w:w="100" w:type="nil"/>
              <w:bottom w:w="100" w:type="nil"/>
              <w:right w:w="100" w:type="nil"/>
            </w:tcMar>
          </w:tcPr>
          <w:p w14:paraId="6150295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 xml:space="preserve">f.  The default gateway is incorrect.  </w:t>
            </w:r>
          </w:p>
        </w:tc>
      </w:tr>
    </w:tbl>
    <w:p w14:paraId="7FDB797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21CFEC01" w14:textId="77777777" w:rsidR="00C32680" w:rsidRDefault="00C32680"/>
    <w:p w14:paraId="051561C7" w14:textId="77777777" w:rsidR="008971D0" w:rsidRDefault="008971D0"/>
    <w:p w14:paraId="7B82F274" w14:textId="249378B8" w:rsidR="008971D0" w:rsidRDefault="008971D0" w:rsidP="0089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cs="Times New Roman"/>
        </w:rPr>
      </w:pPr>
      <w:r>
        <w:rPr>
          <w:rFonts w:ascii="Helvetica" w:hAnsi="Helvetica" w:cs="Helvetica"/>
          <w:bCs/>
        </w:rPr>
        <w:t>Once you have f</w:t>
      </w:r>
      <w:r w:rsidRPr="008971D0">
        <w:rPr>
          <w:rFonts w:ascii="Helvetica" w:hAnsi="Helvetica" w:cs="Helvetica"/>
          <w:bCs/>
        </w:rPr>
        <w:t>ill</w:t>
      </w:r>
      <w:r>
        <w:rPr>
          <w:rFonts w:ascii="Helvetica" w:hAnsi="Helvetica" w:cs="Helvetica"/>
          <w:bCs/>
        </w:rPr>
        <w:t>ed</w:t>
      </w:r>
      <w:r w:rsidRPr="008971D0">
        <w:rPr>
          <w:rFonts w:ascii="Helvetica" w:hAnsi="Helvetica" w:cs="Helvetica"/>
          <w:bCs/>
        </w:rPr>
        <w:t xml:space="preserve"> in the required information </w:t>
      </w:r>
      <w:r>
        <w:rPr>
          <w:rFonts w:ascii="Helvetica" w:hAnsi="Helvetica" w:cs="Helvetica"/>
          <w:bCs/>
        </w:rPr>
        <w:t xml:space="preserve">save the document as a </w:t>
      </w:r>
      <w:proofErr w:type="spellStart"/>
      <w:r>
        <w:rPr>
          <w:rFonts w:ascii="Helvetica" w:hAnsi="Helvetica" w:cs="Helvetica"/>
          <w:bCs/>
        </w:rPr>
        <w:t>pdf</w:t>
      </w:r>
      <w:proofErr w:type="spellEnd"/>
      <w:r>
        <w:rPr>
          <w:rFonts w:ascii="Helvetica" w:hAnsi="Helvetica" w:cs="Helvetica"/>
          <w:bCs/>
        </w:rPr>
        <w:t>.</w:t>
      </w:r>
      <w:r w:rsidRPr="008971D0">
        <w:rPr>
          <w:rFonts w:ascii="Helvetica" w:hAnsi="Helvetica" w:cs="Helvetica"/>
          <w:b/>
          <w:bCs/>
        </w:rPr>
        <w:t xml:space="preserve">  </w:t>
      </w:r>
      <w:r w:rsidRPr="008971D0">
        <w:rPr>
          <w:rFonts w:ascii="Helvetica" w:eastAsia="Times New Roman" w:hAnsi="Helvetica" w:cs="Times New Roman"/>
        </w:rPr>
        <w:t xml:space="preserve">To save the Word doc to </w:t>
      </w:r>
      <w:proofErr w:type="spellStart"/>
      <w:r w:rsidRPr="008971D0">
        <w:rPr>
          <w:rFonts w:ascii="Helvetica" w:eastAsia="Times New Roman" w:hAnsi="Helvetica" w:cs="Times New Roman"/>
        </w:rPr>
        <w:t>pdf</w:t>
      </w:r>
      <w:proofErr w:type="spellEnd"/>
      <w:r w:rsidRPr="008971D0">
        <w:rPr>
          <w:rFonts w:ascii="Helvetica" w:eastAsia="Times New Roman" w:hAnsi="Helvetica" w:cs="Times New Roman"/>
        </w:rPr>
        <w:t xml:space="preserve"> click on "File" &gt; "Print</w:t>
      </w:r>
      <w:proofErr w:type="gramStart"/>
      <w:r w:rsidRPr="008971D0">
        <w:rPr>
          <w:rFonts w:ascii="Helvetica" w:eastAsia="Times New Roman" w:hAnsi="Helvetica" w:cs="Times New Roman"/>
        </w:rPr>
        <w:t>"  and</w:t>
      </w:r>
      <w:proofErr w:type="gramEnd"/>
      <w:r w:rsidRPr="008971D0">
        <w:rPr>
          <w:rFonts w:ascii="Helvetica" w:eastAsia="Times New Roman" w:hAnsi="Helvetica" w:cs="Times New Roman"/>
        </w:rPr>
        <w:t xml:space="preserve"> then in the bottom left corner of the print dialogue window click on "PDF" &gt; "Save as PDF..."  Name the </w:t>
      </w:r>
      <w:proofErr w:type="spellStart"/>
      <w:r w:rsidRPr="008971D0">
        <w:rPr>
          <w:rFonts w:ascii="Helvetica" w:eastAsia="Times New Roman" w:hAnsi="Helvetica" w:cs="Times New Roman"/>
        </w:rPr>
        <w:t>pdf</w:t>
      </w:r>
      <w:proofErr w:type="spellEnd"/>
      <w:r w:rsidRPr="008971D0">
        <w:rPr>
          <w:rFonts w:ascii="Helvetica" w:eastAsia="Times New Roman" w:hAnsi="Helvetica" w:cs="Times New Roman"/>
        </w:rPr>
        <w:t xml:space="preserve"> file using</w:t>
      </w:r>
      <w:r>
        <w:rPr>
          <w:rFonts w:ascii="Helvetica" w:eastAsia="Times New Roman" w:hAnsi="Helvetica" w:cs="Times New Roman"/>
        </w:rPr>
        <w:t xml:space="preserve"> our standard naming convention and upload it to the </w:t>
      </w:r>
      <w:proofErr w:type="spellStart"/>
      <w:r>
        <w:rPr>
          <w:rFonts w:ascii="Helvetica" w:eastAsia="Times New Roman" w:hAnsi="Helvetica" w:cs="Times New Roman"/>
        </w:rPr>
        <w:t>dropbox</w:t>
      </w:r>
      <w:proofErr w:type="spellEnd"/>
      <w:r>
        <w:rPr>
          <w:rFonts w:ascii="Helvetica" w:eastAsia="Times New Roman" w:hAnsi="Helvetica" w:cs="Times New Roman"/>
        </w:rPr>
        <w:t xml:space="preserve">.  </w:t>
      </w:r>
    </w:p>
    <w:p w14:paraId="2054D2F5" w14:textId="7651DA87" w:rsidR="008971D0" w:rsidRDefault="008971D0"/>
    <w:sectPr w:rsidR="008971D0" w:rsidSect="00C94DBB">
      <w:footerReference w:type="default" r:id="rId9"/>
      <w:pgSz w:w="12240" w:h="15840"/>
      <w:pgMar w:top="1440" w:right="1170" w:bottom="1440" w:left="135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B1793" w14:textId="77777777" w:rsidR="003410F2" w:rsidRDefault="003410F2" w:rsidP="00107817">
      <w:r>
        <w:separator/>
      </w:r>
    </w:p>
  </w:endnote>
  <w:endnote w:type="continuationSeparator" w:id="0">
    <w:p w14:paraId="0377F6D8" w14:textId="77777777" w:rsidR="003410F2" w:rsidRDefault="003410F2" w:rsidP="0010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0A1A0" w14:textId="76AE8E4D" w:rsidR="003410F2" w:rsidRDefault="003410F2">
    <w:pPr>
      <w:pStyle w:val="Footer"/>
    </w:pPr>
    <w:ins w:id="1" w:author="Robert Knight" w:date="2010-11-19T16:18:00Z">
      <w:r>
        <w:rPr>
          <w:rFonts w:ascii="Helvetica Neue" w:eastAsia="Times New Roman" w:hAnsi="Helvetica Neue" w:cs="Times New Roman"/>
          <w:sz w:val="18"/>
          <w:szCs w:val="18"/>
        </w:rPr>
        <w:t>Developed for usage within the WDDBS curriculum.</w:t>
      </w:r>
      <w:r>
        <w:rPr>
          <w:rFonts w:ascii="Helvetica Neue" w:eastAsia="Times New Roman" w:hAnsi="Helvetica Neue" w:cs="Times New Roman"/>
          <w:sz w:val="18"/>
          <w:szCs w:val="18"/>
        </w:rPr>
        <w:br/>
        <w:t>Copyright © 2010 Full Sail University &lt;</w:t>
      </w:r>
      <w:r>
        <w:rPr>
          <w:rFonts w:ascii="Helvetica Neue" w:eastAsia="Times New Roman" w:hAnsi="Helvetica Neue" w:cs="Times New Roman"/>
          <w:color w:val="0000FF"/>
          <w:sz w:val="18"/>
          <w:szCs w:val="18"/>
          <w:u w:val="single"/>
        </w:rPr>
        <w:fldChar w:fldCharType="begin"/>
      </w:r>
      <w:r>
        <w:rPr>
          <w:rFonts w:ascii="Helvetica Neue" w:eastAsia="Times New Roman" w:hAnsi="Helvetica Neue" w:cs="Times New Roman"/>
          <w:color w:val="0000FF"/>
          <w:sz w:val="18"/>
          <w:szCs w:val="18"/>
          <w:u w:val="single"/>
        </w:rPr>
        <w:instrText xml:space="preserve"> HYPERLINK "http://www.fullsail.edu/" </w:instrText>
      </w:r>
      <w:r>
        <w:rPr>
          <w:rFonts w:ascii="Helvetica Neue" w:eastAsia="Times New Roman" w:hAnsi="Helvetica Neue" w:cs="Times New Roman"/>
          <w:color w:val="0000FF"/>
          <w:sz w:val="18"/>
          <w:szCs w:val="18"/>
          <w:u w:val="single"/>
        </w:rPr>
        <w:fldChar w:fldCharType="separate"/>
      </w:r>
      <w:r>
        <w:rPr>
          <w:rStyle w:val="Hyperlink"/>
          <w:rFonts w:ascii="Helvetica Neue" w:eastAsia="Times New Roman" w:hAnsi="Helvetica Neue" w:cs="Times New Roman"/>
          <w:sz w:val="18"/>
          <w:szCs w:val="18"/>
        </w:rPr>
        <w:t>http://www.fullsail.edu/</w:t>
      </w:r>
      <w:r>
        <w:rPr>
          <w:rFonts w:ascii="Helvetica Neue" w:eastAsia="Times New Roman" w:hAnsi="Helvetica Neue" w:cs="Times New Roman"/>
          <w:color w:val="0000FF"/>
          <w:sz w:val="18"/>
          <w:szCs w:val="18"/>
          <w:u w:val="single"/>
        </w:rPr>
        <w:fldChar w:fldCharType="end"/>
      </w:r>
      <w:r>
        <w:rPr>
          <w:rFonts w:ascii="Helvetica Neue" w:eastAsia="Times New Roman" w:hAnsi="Helvetica Neue" w:cs="Times New Roman"/>
          <w:sz w:val="18"/>
          <w:szCs w:val="18"/>
        </w:rPr>
        <w:t>&gt;  • Legal Information &lt;&gt;</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27A51" w14:textId="77777777" w:rsidR="003410F2" w:rsidRDefault="003410F2" w:rsidP="00107817">
      <w:r>
        <w:separator/>
      </w:r>
    </w:p>
  </w:footnote>
  <w:footnote w:type="continuationSeparator" w:id="0">
    <w:p w14:paraId="6F620D46" w14:textId="77777777" w:rsidR="003410F2" w:rsidRDefault="003410F2" w:rsidP="001078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Letter"/>
      <w:lvlText w:val="%1."/>
      <w:lvlJc w:val="left"/>
      <w:pPr>
        <w:ind w:left="720" w:hanging="360"/>
      </w:pPr>
    </w:lvl>
    <w:lvl w:ilvl="1" w:tplc="0000019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000002BE">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0000032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EA51DF2"/>
    <w:multiLevelType w:val="hybridMultilevel"/>
    <w:tmpl w:val="E36E86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BB"/>
    <w:rsid w:val="00057FB4"/>
    <w:rsid w:val="000B094F"/>
    <w:rsid w:val="00107817"/>
    <w:rsid w:val="00134AA6"/>
    <w:rsid w:val="001639DE"/>
    <w:rsid w:val="003410F2"/>
    <w:rsid w:val="003B4181"/>
    <w:rsid w:val="00454618"/>
    <w:rsid w:val="004766C0"/>
    <w:rsid w:val="004B5DAD"/>
    <w:rsid w:val="00574A68"/>
    <w:rsid w:val="00583194"/>
    <w:rsid w:val="005C4A4B"/>
    <w:rsid w:val="005F46AF"/>
    <w:rsid w:val="006161EF"/>
    <w:rsid w:val="00674219"/>
    <w:rsid w:val="00716246"/>
    <w:rsid w:val="00745C7F"/>
    <w:rsid w:val="0074708D"/>
    <w:rsid w:val="00747570"/>
    <w:rsid w:val="00755366"/>
    <w:rsid w:val="00820D08"/>
    <w:rsid w:val="00850473"/>
    <w:rsid w:val="008971D0"/>
    <w:rsid w:val="008B0C68"/>
    <w:rsid w:val="008E0A4C"/>
    <w:rsid w:val="009376AD"/>
    <w:rsid w:val="00956EA7"/>
    <w:rsid w:val="00977F7A"/>
    <w:rsid w:val="0098752A"/>
    <w:rsid w:val="009968CA"/>
    <w:rsid w:val="00B353C6"/>
    <w:rsid w:val="00B70978"/>
    <w:rsid w:val="00C32680"/>
    <w:rsid w:val="00C574BD"/>
    <w:rsid w:val="00C94DBB"/>
    <w:rsid w:val="00D370B7"/>
    <w:rsid w:val="00D574AA"/>
    <w:rsid w:val="00D9109F"/>
    <w:rsid w:val="00DE529F"/>
    <w:rsid w:val="00DF1C18"/>
    <w:rsid w:val="00E37DA5"/>
    <w:rsid w:val="00EB5F6F"/>
    <w:rsid w:val="00ED6672"/>
    <w:rsid w:val="00EE41A7"/>
    <w:rsid w:val="00F00332"/>
    <w:rsid w:val="00F50419"/>
    <w:rsid w:val="00FC41FF"/>
    <w:rsid w:val="00FE4A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3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D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DBB"/>
    <w:rPr>
      <w:rFonts w:ascii="Lucida Grande" w:hAnsi="Lucida Grande" w:cs="Lucida Grande"/>
      <w:sz w:val="18"/>
      <w:szCs w:val="18"/>
    </w:rPr>
  </w:style>
  <w:style w:type="paragraph" w:styleId="ListParagraph">
    <w:name w:val="List Paragraph"/>
    <w:basedOn w:val="Normal"/>
    <w:uiPriority w:val="34"/>
    <w:qFormat/>
    <w:rsid w:val="00C94DBB"/>
    <w:pPr>
      <w:ind w:left="720"/>
      <w:contextualSpacing/>
    </w:pPr>
  </w:style>
  <w:style w:type="paragraph" w:styleId="Header">
    <w:name w:val="header"/>
    <w:basedOn w:val="Normal"/>
    <w:link w:val="HeaderChar"/>
    <w:uiPriority w:val="99"/>
    <w:unhideWhenUsed/>
    <w:rsid w:val="00107817"/>
    <w:pPr>
      <w:tabs>
        <w:tab w:val="center" w:pos="4320"/>
        <w:tab w:val="right" w:pos="8640"/>
      </w:tabs>
    </w:pPr>
  </w:style>
  <w:style w:type="character" w:customStyle="1" w:styleId="HeaderChar">
    <w:name w:val="Header Char"/>
    <w:basedOn w:val="DefaultParagraphFont"/>
    <w:link w:val="Header"/>
    <w:uiPriority w:val="99"/>
    <w:rsid w:val="00107817"/>
  </w:style>
  <w:style w:type="paragraph" w:styleId="Footer">
    <w:name w:val="footer"/>
    <w:basedOn w:val="Normal"/>
    <w:link w:val="FooterChar"/>
    <w:uiPriority w:val="99"/>
    <w:unhideWhenUsed/>
    <w:rsid w:val="00107817"/>
    <w:pPr>
      <w:tabs>
        <w:tab w:val="center" w:pos="4320"/>
        <w:tab w:val="right" w:pos="8640"/>
      </w:tabs>
    </w:pPr>
  </w:style>
  <w:style w:type="character" w:customStyle="1" w:styleId="FooterChar">
    <w:name w:val="Footer Char"/>
    <w:basedOn w:val="DefaultParagraphFont"/>
    <w:link w:val="Footer"/>
    <w:uiPriority w:val="99"/>
    <w:rsid w:val="00107817"/>
  </w:style>
  <w:style w:type="character" w:styleId="Hyperlink">
    <w:name w:val="Hyperlink"/>
    <w:basedOn w:val="DefaultParagraphFont"/>
    <w:uiPriority w:val="99"/>
    <w:unhideWhenUsed/>
    <w:rsid w:val="00107817"/>
    <w:rPr>
      <w:color w:val="0000FF"/>
      <w:u w:val="single"/>
    </w:rPr>
  </w:style>
  <w:style w:type="character" w:styleId="FollowedHyperlink">
    <w:name w:val="FollowedHyperlink"/>
    <w:basedOn w:val="DefaultParagraphFont"/>
    <w:uiPriority w:val="99"/>
    <w:semiHidden/>
    <w:unhideWhenUsed/>
    <w:rsid w:val="00107817"/>
    <w:rPr>
      <w:color w:val="800080" w:themeColor="followedHyperlink"/>
      <w:u w:val="single"/>
    </w:rPr>
  </w:style>
  <w:style w:type="table" w:styleId="TableGrid">
    <w:name w:val="Table Grid"/>
    <w:basedOn w:val="TableNormal"/>
    <w:uiPriority w:val="59"/>
    <w:rsid w:val="00E37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D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DBB"/>
    <w:rPr>
      <w:rFonts w:ascii="Lucida Grande" w:hAnsi="Lucida Grande" w:cs="Lucida Grande"/>
      <w:sz w:val="18"/>
      <w:szCs w:val="18"/>
    </w:rPr>
  </w:style>
  <w:style w:type="paragraph" w:styleId="ListParagraph">
    <w:name w:val="List Paragraph"/>
    <w:basedOn w:val="Normal"/>
    <w:uiPriority w:val="34"/>
    <w:qFormat/>
    <w:rsid w:val="00C94DBB"/>
    <w:pPr>
      <w:ind w:left="720"/>
      <w:contextualSpacing/>
    </w:pPr>
  </w:style>
  <w:style w:type="paragraph" w:styleId="Header">
    <w:name w:val="header"/>
    <w:basedOn w:val="Normal"/>
    <w:link w:val="HeaderChar"/>
    <w:uiPriority w:val="99"/>
    <w:unhideWhenUsed/>
    <w:rsid w:val="00107817"/>
    <w:pPr>
      <w:tabs>
        <w:tab w:val="center" w:pos="4320"/>
        <w:tab w:val="right" w:pos="8640"/>
      </w:tabs>
    </w:pPr>
  </w:style>
  <w:style w:type="character" w:customStyle="1" w:styleId="HeaderChar">
    <w:name w:val="Header Char"/>
    <w:basedOn w:val="DefaultParagraphFont"/>
    <w:link w:val="Header"/>
    <w:uiPriority w:val="99"/>
    <w:rsid w:val="00107817"/>
  </w:style>
  <w:style w:type="paragraph" w:styleId="Footer">
    <w:name w:val="footer"/>
    <w:basedOn w:val="Normal"/>
    <w:link w:val="FooterChar"/>
    <w:uiPriority w:val="99"/>
    <w:unhideWhenUsed/>
    <w:rsid w:val="00107817"/>
    <w:pPr>
      <w:tabs>
        <w:tab w:val="center" w:pos="4320"/>
        <w:tab w:val="right" w:pos="8640"/>
      </w:tabs>
    </w:pPr>
  </w:style>
  <w:style w:type="character" w:customStyle="1" w:styleId="FooterChar">
    <w:name w:val="Footer Char"/>
    <w:basedOn w:val="DefaultParagraphFont"/>
    <w:link w:val="Footer"/>
    <w:uiPriority w:val="99"/>
    <w:rsid w:val="00107817"/>
  </w:style>
  <w:style w:type="character" w:styleId="Hyperlink">
    <w:name w:val="Hyperlink"/>
    <w:basedOn w:val="DefaultParagraphFont"/>
    <w:uiPriority w:val="99"/>
    <w:unhideWhenUsed/>
    <w:rsid w:val="00107817"/>
    <w:rPr>
      <w:color w:val="0000FF"/>
      <w:u w:val="single"/>
    </w:rPr>
  </w:style>
  <w:style w:type="character" w:styleId="FollowedHyperlink">
    <w:name w:val="FollowedHyperlink"/>
    <w:basedOn w:val="DefaultParagraphFont"/>
    <w:uiPriority w:val="99"/>
    <w:semiHidden/>
    <w:unhideWhenUsed/>
    <w:rsid w:val="00107817"/>
    <w:rPr>
      <w:color w:val="800080" w:themeColor="followedHyperlink"/>
      <w:u w:val="single"/>
    </w:rPr>
  </w:style>
  <w:style w:type="table" w:styleId="TableGrid">
    <w:name w:val="Table Grid"/>
    <w:basedOn w:val="TableNormal"/>
    <w:uiPriority w:val="59"/>
    <w:rsid w:val="00E37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1867</Words>
  <Characters>10646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Knight</dc:creator>
  <cp:keywords/>
  <dc:description/>
  <cp:lastModifiedBy>Chris Manfredi</cp:lastModifiedBy>
  <cp:revision>4</cp:revision>
  <dcterms:created xsi:type="dcterms:W3CDTF">2013-06-10T21:04:00Z</dcterms:created>
  <dcterms:modified xsi:type="dcterms:W3CDTF">2013-06-17T15:10:00Z</dcterms:modified>
</cp:coreProperties>
</file>